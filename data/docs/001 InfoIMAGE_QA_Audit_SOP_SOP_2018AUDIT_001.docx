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83358857"/>
        <w:docPartObj>
          <w:docPartGallery w:val="Cover Pages"/>
          <w:docPartUnique/>
        </w:docPartObj>
      </w:sdtPr>
      <w:sdtEndPr/>
      <w:sdtContent>
        <w:p w14:paraId="5D17DF6F" w14:textId="77777777" w:rsidR="00BC0C00" w:rsidRPr="00B77735" w:rsidRDefault="00BC0C00" w:rsidP="00583FFF">
          <w:pPr>
            <w:spacing w:line="360" w:lineRule="auto"/>
            <w:rPr>
              <w:rFonts w:ascii="Times New Roman" w:hAnsi="Times New Roman" w:cs="Times New Roman"/>
            </w:rPr>
          </w:pPr>
          <w:r w:rsidRPr="00510C39">
            <w:rPr>
              <w:rFonts w:ascii="Times New Roman" w:hAnsi="Times New Roman" w:cs="Times New Roman"/>
              <w:noProof/>
            </w:rPr>
            <mc:AlternateContent>
              <mc:Choice Requires="wpg">
                <w:drawing>
                  <wp:anchor distT="0" distB="0" distL="114300" distR="114300" simplePos="0" relativeHeight="251676160" behindDoc="0" locked="0" layoutInCell="0" allowOverlap="1" wp14:anchorId="00C4AEF4" wp14:editId="349ED1F5">
                    <wp:simplePos x="0" y="0"/>
                    <wp:positionH relativeFrom="page">
                      <wp:posOffset>-76200</wp:posOffset>
                    </wp:positionH>
                    <wp:positionV relativeFrom="margin">
                      <wp:posOffset>-117475</wp:posOffset>
                    </wp:positionV>
                    <wp:extent cx="7772400" cy="6667500"/>
                    <wp:effectExtent l="38100" t="0" r="3810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6667500"/>
                              <a:chOff x="0" y="3899"/>
                              <a:chExt cx="12240" cy="10500"/>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273" y="10982"/>
                                <a:ext cx="3852" cy="8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09A629BB" w14:textId="3BE394DC" w:rsidR="00BC0C00" w:rsidRDefault="002D33CA" w:rsidP="00BC0C00">
                                  <w:pPr>
                                    <w:rPr>
                                      <w:sz w:val="96"/>
                                      <w:szCs w:val="96"/>
                                      <w14:numForm w14:val="oldStyle"/>
                                    </w:rPr>
                                  </w:pPr>
                                  <w:r>
                                    <w:rPr>
                                      <w:sz w:val="40"/>
                                      <w:szCs w:val="40"/>
                                      <w14:numForm w14:val="oldStyle"/>
                                    </w:rPr>
                                    <w:t>Augu</w:t>
                                  </w:r>
                                  <w:r w:rsidR="00C74EE5">
                                    <w:rPr>
                                      <w:sz w:val="40"/>
                                      <w:szCs w:val="40"/>
                                      <w14:numForm w14:val="oldStyle"/>
                                    </w:rPr>
                                    <w:t>st 30,</w:t>
                                  </w:r>
                                  <w:r w:rsidR="00BC0C00" w:rsidRPr="002023A2">
                                    <w:rPr>
                                      <w:sz w:val="40"/>
                                      <w:szCs w:val="40"/>
                                      <w14:numForm w14:val="oldStyle"/>
                                    </w:rPr>
                                    <w:t xml:space="preserve"> 2018</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965" y="3899"/>
                                <a:ext cx="8319" cy="51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BA315FA" w14:textId="77777777" w:rsidR="00C56DA3" w:rsidRDefault="00C56DA3">
                                  <w:pPr>
                                    <w:spacing w:after="0"/>
                                    <w:rPr>
                                      <w:sz w:val="44"/>
                                      <w:szCs w:val="44"/>
                                    </w:rPr>
                                  </w:pPr>
                                </w:p>
                                <w:p w14:paraId="7A917E47" w14:textId="77777777" w:rsidR="00C56DA3" w:rsidRDefault="00C56DA3">
                                  <w:pPr>
                                    <w:spacing w:after="0"/>
                                    <w:rPr>
                                      <w:sz w:val="44"/>
                                      <w:szCs w:val="44"/>
                                    </w:rPr>
                                  </w:pPr>
                                </w:p>
                                <w:p w14:paraId="1AAAEB14" w14:textId="77777777" w:rsidR="00C56DA3" w:rsidRDefault="00C56DA3">
                                  <w:pPr>
                                    <w:spacing w:after="0"/>
                                    <w:rPr>
                                      <w:sz w:val="44"/>
                                      <w:szCs w:val="44"/>
                                    </w:rPr>
                                  </w:pPr>
                                </w:p>
                                <w:p w14:paraId="38B29AEE" w14:textId="77777777" w:rsidR="00C56DA3" w:rsidRDefault="00C56DA3">
                                  <w:pPr>
                                    <w:spacing w:after="0"/>
                                    <w:rPr>
                                      <w:sz w:val="44"/>
                                      <w:szCs w:val="44"/>
                                    </w:rPr>
                                  </w:pPr>
                                </w:p>
                                <w:p w14:paraId="735D2F3D" w14:textId="77777777" w:rsidR="00C56DA3" w:rsidRDefault="00C56DA3">
                                  <w:pPr>
                                    <w:spacing w:after="0"/>
                                    <w:rPr>
                                      <w:sz w:val="44"/>
                                      <w:szCs w:val="44"/>
                                    </w:rPr>
                                  </w:pPr>
                                </w:p>
                                <w:sdt>
                                  <w:sdtPr>
                                    <w:rPr>
                                      <w:sz w:val="44"/>
                                      <w:szCs w:val="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8F3EC84" w14:textId="36EE69CA" w:rsidR="00BC0C00" w:rsidRPr="002023A2" w:rsidRDefault="002023A2">
                                      <w:pPr>
                                        <w:spacing w:after="0"/>
                                        <w:rPr>
                                          <w:b/>
                                          <w:bCs/>
                                          <w:color w:val="1F497D" w:themeColor="text2"/>
                                          <w:sz w:val="44"/>
                                          <w:szCs w:val="44"/>
                                        </w:rPr>
                                      </w:pPr>
                                      <w:r w:rsidRPr="002023A2">
                                        <w:rPr>
                                          <w:sz w:val="44"/>
                                          <w:szCs w:val="44"/>
                                        </w:rPr>
                                        <w:t>InfoIMAGE QA Audit Process</w:t>
                                      </w:r>
                                    </w:p>
                                  </w:sdtContent>
                                </w:sdt>
                                <w:p w14:paraId="20C57133" w14:textId="77777777" w:rsidR="00BC0C00" w:rsidRDefault="00BC0C00">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19484EC" w14:textId="77777777" w:rsidR="00BC0C00" w:rsidRDefault="00BC0C00">
                                      <w:pPr>
                                        <w:rPr>
                                          <w:b/>
                                          <w:bCs/>
                                          <w:color w:val="000000" w:themeColor="text1"/>
                                          <w:sz w:val="32"/>
                                          <w:szCs w:val="32"/>
                                        </w:rPr>
                                      </w:pPr>
                                      <w:r>
                                        <w:rPr>
                                          <w:b/>
                                          <w:bCs/>
                                          <w:color w:val="000000" w:themeColor="text1"/>
                                          <w:sz w:val="32"/>
                                          <w:szCs w:val="32"/>
                                        </w:rPr>
                                        <w:t>Pamela Isaac</w:t>
                                      </w:r>
                                    </w:p>
                                  </w:sdtContent>
                                </w:sdt>
                                <w:p w14:paraId="49BC31F1" w14:textId="77777777" w:rsidR="00BC0C00" w:rsidRDefault="00BC0C0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00C4AEF4" id="Group 3" o:spid="_x0000_s1026" style="position:absolute;margin-left:-6pt;margin-top:-9.25pt;width:612pt;height:525pt;z-index:251676160;mso-width-percent:1000;mso-position-horizontal-relative:page;mso-position-vertical-relative:margin;mso-width-percent:1000;mso-height-relative:margin" coordorigin=",3899" coordsize="12240,1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8" o:spid="_x0000_s1030"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6" o:spid="_x0000_s1037" style="position:absolute;left:6273;top:10982;width:385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14:paraId="09A629BB" w14:textId="3BE394DC" w:rsidR="00BC0C00" w:rsidRDefault="002D33CA" w:rsidP="00BC0C00">
                            <w:pPr>
                              <w:rPr>
                                <w:sz w:val="96"/>
                                <w:szCs w:val="96"/>
                                <w14:numForm w14:val="oldStyle"/>
                              </w:rPr>
                            </w:pPr>
                            <w:r>
                              <w:rPr>
                                <w:sz w:val="40"/>
                                <w:szCs w:val="40"/>
                                <w14:numForm w14:val="oldStyle"/>
                              </w:rPr>
                              <w:t>Augu</w:t>
                            </w:r>
                            <w:r w:rsidR="00C74EE5">
                              <w:rPr>
                                <w:sz w:val="40"/>
                                <w:szCs w:val="40"/>
                                <w14:numForm w14:val="oldStyle"/>
                              </w:rPr>
                              <w:t>st 30,</w:t>
                            </w:r>
                            <w:r w:rsidR="00BC0C00" w:rsidRPr="002023A2">
                              <w:rPr>
                                <w:sz w:val="40"/>
                                <w:szCs w:val="40"/>
                                <w14:numForm w14:val="oldStyle"/>
                              </w:rPr>
                              <w:t xml:space="preserve"> 2018</w:t>
                            </w:r>
                          </w:p>
                        </w:txbxContent>
                      </v:textbox>
                    </v:rect>
                    <v:rect id="Rectangle 17" o:spid="_x0000_s1038" style="position:absolute;left:1965;top:3899;width:8319;height:514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p w14:paraId="5BA315FA" w14:textId="77777777" w:rsidR="00C56DA3" w:rsidRDefault="00C56DA3">
                            <w:pPr>
                              <w:spacing w:after="0"/>
                              <w:rPr>
                                <w:sz w:val="44"/>
                                <w:szCs w:val="44"/>
                              </w:rPr>
                            </w:pPr>
                          </w:p>
                          <w:p w14:paraId="7A917E47" w14:textId="77777777" w:rsidR="00C56DA3" w:rsidRDefault="00C56DA3">
                            <w:pPr>
                              <w:spacing w:after="0"/>
                              <w:rPr>
                                <w:sz w:val="44"/>
                                <w:szCs w:val="44"/>
                              </w:rPr>
                            </w:pPr>
                          </w:p>
                          <w:p w14:paraId="1AAAEB14" w14:textId="77777777" w:rsidR="00C56DA3" w:rsidRDefault="00C56DA3">
                            <w:pPr>
                              <w:spacing w:after="0"/>
                              <w:rPr>
                                <w:sz w:val="44"/>
                                <w:szCs w:val="44"/>
                              </w:rPr>
                            </w:pPr>
                          </w:p>
                          <w:p w14:paraId="38B29AEE" w14:textId="77777777" w:rsidR="00C56DA3" w:rsidRDefault="00C56DA3">
                            <w:pPr>
                              <w:spacing w:after="0"/>
                              <w:rPr>
                                <w:sz w:val="44"/>
                                <w:szCs w:val="44"/>
                              </w:rPr>
                            </w:pPr>
                          </w:p>
                          <w:p w14:paraId="735D2F3D" w14:textId="77777777" w:rsidR="00C56DA3" w:rsidRDefault="00C56DA3">
                            <w:pPr>
                              <w:spacing w:after="0"/>
                              <w:rPr>
                                <w:sz w:val="44"/>
                                <w:szCs w:val="44"/>
                              </w:rPr>
                            </w:pPr>
                          </w:p>
                          <w:sdt>
                            <w:sdtPr>
                              <w:rPr>
                                <w:sz w:val="44"/>
                                <w:szCs w:val="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8F3EC84" w14:textId="36EE69CA" w:rsidR="00BC0C00" w:rsidRPr="002023A2" w:rsidRDefault="002023A2">
                                <w:pPr>
                                  <w:spacing w:after="0"/>
                                  <w:rPr>
                                    <w:b/>
                                    <w:bCs/>
                                    <w:color w:val="1F497D" w:themeColor="text2"/>
                                    <w:sz w:val="44"/>
                                    <w:szCs w:val="44"/>
                                  </w:rPr>
                                </w:pPr>
                                <w:r w:rsidRPr="002023A2">
                                  <w:rPr>
                                    <w:sz w:val="44"/>
                                    <w:szCs w:val="44"/>
                                  </w:rPr>
                                  <w:t>InfoIMAGE QA Audit Process</w:t>
                                </w:r>
                              </w:p>
                            </w:sdtContent>
                          </w:sdt>
                          <w:p w14:paraId="20C57133" w14:textId="77777777" w:rsidR="00BC0C00" w:rsidRDefault="00BC0C00">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19484EC" w14:textId="77777777" w:rsidR="00BC0C00" w:rsidRDefault="00BC0C00">
                                <w:pPr>
                                  <w:rPr>
                                    <w:b/>
                                    <w:bCs/>
                                    <w:color w:val="000000" w:themeColor="text1"/>
                                    <w:sz w:val="32"/>
                                    <w:szCs w:val="32"/>
                                  </w:rPr>
                                </w:pPr>
                                <w:r>
                                  <w:rPr>
                                    <w:b/>
                                    <w:bCs/>
                                    <w:color w:val="000000" w:themeColor="text1"/>
                                    <w:sz w:val="32"/>
                                    <w:szCs w:val="32"/>
                                  </w:rPr>
                                  <w:t>Pamela Isaac</w:t>
                                </w:r>
                              </w:p>
                            </w:sdtContent>
                          </w:sdt>
                          <w:p w14:paraId="49BC31F1" w14:textId="77777777" w:rsidR="00BC0C00" w:rsidRDefault="00BC0C00">
                            <w:pPr>
                              <w:rPr>
                                <w:b/>
                                <w:bCs/>
                                <w:color w:val="000000" w:themeColor="text1"/>
                                <w:sz w:val="32"/>
                                <w:szCs w:val="32"/>
                              </w:rPr>
                            </w:pPr>
                          </w:p>
                        </w:txbxContent>
                      </v:textbox>
                    </v:rect>
                    <w10:wrap anchorx="page" anchory="margin"/>
                  </v:group>
                </w:pict>
              </mc:Fallback>
            </mc:AlternateContent>
          </w:r>
          <w:r w:rsidRPr="00B77735">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156801162"/>
        <w:docPartObj>
          <w:docPartGallery w:val="Table of Contents"/>
          <w:docPartUnique/>
        </w:docPartObj>
      </w:sdtPr>
      <w:sdtEndPr>
        <w:rPr>
          <w:noProof/>
        </w:rPr>
      </w:sdtEndPr>
      <w:sdtContent>
        <w:p w14:paraId="77E396D6" w14:textId="77777777" w:rsidR="002023A2" w:rsidRDefault="002023A2" w:rsidP="00583FFF">
          <w:pPr>
            <w:pStyle w:val="TOCHeading"/>
            <w:spacing w:line="360" w:lineRule="auto"/>
            <w:rPr>
              <w:rFonts w:ascii="Times New Roman" w:hAnsi="Times New Roman" w:cs="Times New Roman"/>
              <w:color w:val="auto"/>
            </w:rPr>
          </w:pPr>
          <w:r w:rsidRPr="00B77735">
            <w:rPr>
              <w:rFonts w:ascii="Times New Roman" w:hAnsi="Times New Roman" w:cs="Times New Roman"/>
              <w:color w:val="auto"/>
            </w:rPr>
            <w:t>Table of Contents</w:t>
          </w:r>
        </w:p>
        <w:p w14:paraId="68279334" w14:textId="77777777" w:rsidR="005901D7" w:rsidRPr="005901D7" w:rsidRDefault="005901D7" w:rsidP="00583FFF">
          <w:pPr>
            <w:spacing w:line="360" w:lineRule="auto"/>
            <w:rPr>
              <w:lang w:eastAsia="ja-JP"/>
            </w:rPr>
          </w:pPr>
        </w:p>
        <w:p w14:paraId="00230E48" w14:textId="1186DB6A" w:rsidR="003F0187" w:rsidRDefault="002023A2">
          <w:pPr>
            <w:pStyle w:val="TOC1"/>
            <w:tabs>
              <w:tab w:val="left" w:pos="440"/>
              <w:tab w:val="right" w:leader="dot" w:pos="9350"/>
            </w:tabs>
            <w:rPr>
              <w:noProof/>
              <w:lang w:eastAsia="en-US"/>
            </w:rPr>
          </w:pPr>
          <w:r w:rsidRPr="00B77735">
            <w:fldChar w:fldCharType="begin"/>
          </w:r>
          <w:r w:rsidRPr="00B77735">
            <w:instrText xml:space="preserve"> TOC \o "1-3" \h \z \u </w:instrText>
          </w:r>
          <w:r w:rsidRPr="00B77735">
            <w:fldChar w:fldCharType="separate"/>
          </w:r>
          <w:hyperlink w:anchor="_Toc521566371" w:history="1">
            <w:r w:rsidR="003F0187" w:rsidRPr="00DA64F1">
              <w:rPr>
                <w:rStyle w:val="Hyperlink"/>
                <w:rFonts w:ascii="Times New Roman" w:hAnsi="Times New Roman" w:cs="Times New Roman"/>
                <w:noProof/>
              </w:rPr>
              <w:t>1)</w:t>
            </w:r>
            <w:r w:rsidR="003F0187">
              <w:rPr>
                <w:noProof/>
                <w:lang w:eastAsia="en-US"/>
              </w:rPr>
              <w:tab/>
            </w:r>
            <w:r w:rsidR="003F0187" w:rsidRPr="00DA64F1">
              <w:rPr>
                <w:rStyle w:val="Hyperlink"/>
                <w:rFonts w:ascii="Times New Roman" w:hAnsi="Times New Roman" w:cs="Times New Roman"/>
                <w:noProof/>
              </w:rPr>
              <w:t>Initiate Audit</w:t>
            </w:r>
            <w:r w:rsidR="003F0187">
              <w:rPr>
                <w:noProof/>
                <w:webHidden/>
              </w:rPr>
              <w:tab/>
            </w:r>
            <w:r w:rsidR="003F0187">
              <w:rPr>
                <w:noProof/>
                <w:webHidden/>
              </w:rPr>
              <w:fldChar w:fldCharType="begin"/>
            </w:r>
            <w:r w:rsidR="003F0187">
              <w:rPr>
                <w:noProof/>
                <w:webHidden/>
              </w:rPr>
              <w:instrText xml:space="preserve"> PAGEREF _Toc521566371 \h </w:instrText>
            </w:r>
            <w:r w:rsidR="003F0187">
              <w:rPr>
                <w:noProof/>
                <w:webHidden/>
              </w:rPr>
            </w:r>
            <w:r w:rsidR="003F0187">
              <w:rPr>
                <w:noProof/>
                <w:webHidden/>
              </w:rPr>
              <w:fldChar w:fldCharType="separate"/>
            </w:r>
            <w:r w:rsidR="00DB6019">
              <w:rPr>
                <w:noProof/>
                <w:webHidden/>
              </w:rPr>
              <w:t>2</w:t>
            </w:r>
            <w:r w:rsidR="003F0187">
              <w:rPr>
                <w:noProof/>
                <w:webHidden/>
              </w:rPr>
              <w:fldChar w:fldCharType="end"/>
            </w:r>
          </w:hyperlink>
        </w:p>
        <w:p w14:paraId="5BE79BB9" w14:textId="7D2A9E24" w:rsidR="003F0187" w:rsidRDefault="00F5702E">
          <w:pPr>
            <w:pStyle w:val="TOC2"/>
            <w:rPr>
              <w:noProof/>
              <w:lang w:eastAsia="en-US"/>
            </w:rPr>
          </w:pPr>
          <w:hyperlink w:anchor="_Toc521566372" w:history="1">
            <w:r w:rsidR="003F0187" w:rsidRPr="00DA64F1">
              <w:rPr>
                <w:rStyle w:val="Hyperlink"/>
                <w:rFonts w:ascii="Times New Roman" w:eastAsiaTheme="minorHAnsi" w:hAnsi="Times New Roman" w:cs="Times New Roman"/>
                <w:noProof/>
              </w:rPr>
              <w:t>2)</w:t>
            </w:r>
            <w:r w:rsidR="003F0187">
              <w:rPr>
                <w:noProof/>
                <w:lang w:eastAsia="en-US"/>
              </w:rPr>
              <w:tab/>
            </w:r>
            <w:r w:rsidR="003F0187" w:rsidRPr="00DA64F1">
              <w:rPr>
                <w:rStyle w:val="Hyperlink"/>
                <w:rFonts w:ascii="Times New Roman" w:hAnsi="Times New Roman" w:cs="Times New Roman"/>
                <w:noProof/>
              </w:rPr>
              <w:t>Complete Audit Request Form</w:t>
            </w:r>
            <w:r w:rsidR="003F0187">
              <w:rPr>
                <w:noProof/>
                <w:webHidden/>
              </w:rPr>
              <w:tab/>
            </w:r>
            <w:r w:rsidR="003F0187">
              <w:rPr>
                <w:noProof/>
                <w:webHidden/>
              </w:rPr>
              <w:fldChar w:fldCharType="begin"/>
            </w:r>
            <w:r w:rsidR="003F0187">
              <w:rPr>
                <w:noProof/>
                <w:webHidden/>
              </w:rPr>
              <w:instrText xml:space="preserve"> PAGEREF _Toc521566372 \h </w:instrText>
            </w:r>
            <w:r w:rsidR="003F0187">
              <w:rPr>
                <w:noProof/>
                <w:webHidden/>
              </w:rPr>
            </w:r>
            <w:r w:rsidR="003F0187">
              <w:rPr>
                <w:noProof/>
                <w:webHidden/>
              </w:rPr>
              <w:fldChar w:fldCharType="separate"/>
            </w:r>
            <w:r w:rsidR="00DB6019">
              <w:rPr>
                <w:noProof/>
                <w:webHidden/>
              </w:rPr>
              <w:t>2</w:t>
            </w:r>
            <w:r w:rsidR="003F0187">
              <w:rPr>
                <w:noProof/>
                <w:webHidden/>
              </w:rPr>
              <w:fldChar w:fldCharType="end"/>
            </w:r>
          </w:hyperlink>
        </w:p>
        <w:p w14:paraId="5F4DF18E" w14:textId="6C74FD08" w:rsidR="003F0187" w:rsidRDefault="00F5702E">
          <w:pPr>
            <w:pStyle w:val="TOC2"/>
            <w:rPr>
              <w:noProof/>
              <w:lang w:eastAsia="en-US"/>
            </w:rPr>
          </w:pPr>
          <w:hyperlink w:anchor="_Toc521566373" w:history="1">
            <w:r w:rsidR="003F0187" w:rsidRPr="00DA64F1">
              <w:rPr>
                <w:rStyle w:val="Hyperlink"/>
                <w:rFonts w:ascii="Times New Roman" w:eastAsiaTheme="minorHAnsi" w:hAnsi="Times New Roman" w:cs="Times New Roman"/>
                <w:noProof/>
              </w:rPr>
              <w:t>3)</w:t>
            </w:r>
            <w:r w:rsidR="003F0187">
              <w:rPr>
                <w:noProof/>
                <w:lang w:eastAsia="en-US"/>
              </w:rPr>
              <w:tab/>
            </w:r>
            <w:r w:rsidR="003F0187" w:rsidRPr="00DA64F1">
              <w:rPr>
                <w:rStyle w:val="Hyperlink"/>
                <w:rFonts w:ascii="Times New Roman" w:hAnsi="Times New Roman" w:cs="Times New Roman"/>
                <w:noProof/>
              </w:rPr>
              <w:t>Preparing for the Audit</w:t>
            </w:r>
            <w:r w:rsidR="003F0187">
              <w:rPr>
                <w:noProof/>
                <w:webHidden/>
              </w:rPr>
              <w:tab/>
            </w:r>
            <w:r w:rsidR="003F0187">
              <w:rPr>
                <w:noProof/>
                <w:webHidden/>
              </w:rPr>
              <w:fldChar w:fldCharType="begin"/>
            </w:r>
            <w:r w:rsidR="003F0187">
              <w:rPr>
                <w:noProof/>
                <w:webHidden/>
              </w:rPr>
              <w:instrText xml:space="preserve"> PAGEREF _Toc521566373 \h </w:instrText>
            </w:r>
            <w:r w:rsidR="003F0187">
              <w:rPr>
                <w:noProof/>
                <w:webHidden/>
              </w:rPr>
            </w:r>
            <w:r w:rsidR="003F0187">
              <w:rPr>
                <w:noProof/>
                <w:webHidden/>
              </w:rPr>
              <w:fldChar w:fldCharType="separate"/>
            </w:r>
            <w:r w:rsidR="00DB6019">
              <w:rPr>
                <w:noProof/>
                <w:webHidden/>
              </w:rPr>
              <w:t>2</w:t>
            </w:r>
            <w:r w:rsidR="003F0187">
              <w:rPr>
                <w:noProof/>
                <w:webHidden/>
              </w:rPr>
              <w:fldChar w:fldCharType="end"/>
            </w:r>
          </w:hyperlink>
        </w:p>
        <w:p w14:paraId="4C38CBA6" w14:textId="4B2FBD6F" w:rsidR="003F0187" w:rsidRDefault="00F5702E">
          <w:pPr>
            <w:pStyle w:val="TOC3"/>
            <w:tabs>
              <w:tab w:val="right" w:leader="dot" w:pos="9350"/>
            </w:tabs>
            <w:rPr>
              <w:noProof/>
              <w:lang w:eastAsia="en-US"/>
            </w:rPr>
          </w:pPr>
          <w:hyperlink w:anchor="_Toc521566374" w:history="1">
            <w:r w:rsidR="003F0187" w:rsidRPr="00DA64F1">
              <w:rPr>
                <w:rStyle w:val="Hyperlink"/>
                <w:rFonts w:ascii="Times New Roman" w:hAnsi="Times New Roman" w:cs="Times New Roman"/>
                <w:noProof/>
              </w:rPr>
              <w:t>Client Services Departments Responsibilities</w:t>
            </w:r>
            <w:r w:rsidR="003F0187">
              <w:rPr>
                <w:noProof/>
                <w:webHidden/>
              </w:rPr>
              <w:tab/>
            </w:r>
            <w:r w:rsidR="003F0187">
              <w:rPr>
                <w:noProof/>
                <w:webHidden/>
              </w:rPr>
              <w:fldChar w:fldCharType="begin"/>
            </w:r>
            <w:r w:rsidR="003F0187">
              <w:rPr>
                <w:noProof/>
                <w:webHidden/>
              </w:rPr>
              <w:instrText xml:space="preserve"> PAGEREF _Toc521566374 \h </w:instrText>
            </w:r>
            <w:r w:rsidR="003F0187">
              <w:rPr>
                <w:noProof/>
                <w:webHidden/>
              </w:rPr>
            </w:r>
            <w:r w:rsidR="003F0187">
              <w:rPr>
                <w:noProof/>
                <w:webHidden/>
              </w:rPr>
              <w:fldChar w:fldCharType="separate"/>
            </w:r>
            <w:r w:rsidR="00DB6019">
              <w:rPr>
                <w:noProof/>
                <w:webHidden/>
              </w:rPr>
              <w:t>3</w:t>
            </w:r>
            <w:r w:rsidR="003F0187">
              <w:rPr>
                <w:noProof/>
                <w:webHidden/>
              </w:rPr>
              <w:fldChar w:fldCharType="end"/>
            </w:r>
          </w:hyperlink>
        </w:p>
        <w:p w14:paraId="39E96AD5" w14:textId="2F46DD6B" w:rsidR="003F0187" w:rsidRDefault="00F5702E">
          <w:pPr>
            <w:pStyle w:val="TOC3"/>
            <w:tabs>
              <w:tab w:val="right" w:leader="dot" w:pos="9350"/>
            </w:tabs>
            <w:rPr>
              <w:noProof/>
              <w:lang w:eastAsia="en-US"/>
            </w:rPr>
          </w:pPr>
          <w:hyperlink w:anchor="_Toc521566375" w:history="1">
            <w:r w:rsidR="003F0187" w:rsidRPr="00DA64F1">
              <w:rPr>
                <w:rStyle w:val="Hyperlink"/>
                <w:rFonts w:ascii="Times New Roman" w:hAnsi="Times New Roman" w:cs="Times New Roman"/>
                <w:noProof/>
              </w:rPr>
              <w:t>IS Department Responsibilities</w:t>
            </w:r>
            <w:r w:rsidR="003F0187">
              <w:rPr>
                <w:noProof/>
                <w:webHidden/>
              </w:rPr>
              <w:tab/>
            </w:r>
            <w:r w:rsidR="003F0187">
              <w:rPr>
                <w:noProof/>
                <w:webHidden/>
              </w:rPr>
              <w:fldChar w:fldCharType="begin"/>
            </w:r>
            <w:r w:rsidR="003F0187">
              <w:rPr>
                <w:noProof/>
                <w:webHidden/>
              </w:rPr>
              <w:instrText xml:space="preserve"> PAGEREF _Toc521566375 \h </w:instrText>
            </w:r>
            <w:r w:rsidR="003F0187">
              <w:rPr>
                <w:noProof/>
                <w:webHidden/>
              </w:rPr>
            </w:r>
            <w:r w:rsidR="003F0187">
              <w:rPr>
                <w:noProof/>
                <w:webHidden/>
              </w:rPr>
              <w:fldChar w:fldCharType="separate"/>
            </w:r>
            <w:r w:rsidR="00DB6019">
              <w:rPr>
                <w:noProof/>
                <w:webHidden/>
              </w:rPr>
              <w:t>3</w:t>
            </w:r>
            <w:r w:rsidR="003F0187">
              <w:rPr>
                <w:noProof/>
                <w:webHidden/>
              </w:rPr>
              <w:fldChar w:fldCharType="end"/>
            </w:r>
          </w:hyperlink>
        </w:p>
        <w:p w14:paraId="4AB44AD0" w14:textId="59FE78C7" w:rsidR="003F0187" w:rsidRDefault="00F5702E">
          <w:pPr>
            <w:pStyle w:val="TOC3"/>
            <w:tabs>
              <w:tab w:val="right" w:leader="dot" w:pos="9350"/>
            </w:tabs>
            <w:rPr>
              <w:noProof/>
              <w:lang w:eastAsia="en-US"/>
            </w:rPr>
          </w:pPr>
          <w:hyperlink w:anchor="_Toc521566376" w:history="1">
            <w:r w:rsidR="003F0187" w:rsidRPr="00DA64F1">
              <w:rPr>
                <w:rStyle w:val="Hyperlink"/>
                <w:rFonts w:ascii="Times New Roman" w:hAnsi="Times New Roman" w:cs="Times New Roman"/>
                <w:noProof/>
              </w:rPr>
              <w:t>ISD Department Responsibilities</w:t>
            </w:r>
            <w:r w:rsidR="003F0187">
              <w:rPr>
                <w:noProof/>
                <w:webHidden/>
              </w:rPr>
              <w:tab/>
            </w:r>
            <w:r w:rsidR="003F0187">
              <w:rPr>
                <w:noProof/>
                <w:webHidden/>
              </w:rPr>
              <w:fldChar w:fldCharType="begin"/>
            </w:r>
            <w:r w:rsidR="003F0187">
              <w:rPr>
                <w:noProof/>
                <w:webHidden/>
              </w:rPr>
              <w:instrText xml:space="preserve"> PAGEREF _Toc521566376 \h </w:instrText>
            </w:r>
            <w:r w:rsidR="003F0187">
              <w:rPr>
                <w:noProof/>
                <w:webHidden/>
              </w:rPr>
            </w:r>
            <w:r w:rsidR="003F0187">
              <w:rPr>
                <w:noProof/>
                <w:webHidden/>
              </w:rPr>
              <w:fldChar w:fldCharType="separate"/>
            </w:r>
            <w:r w:rsidR="00DB6019">
              <w:rPr>
                <w:noProof/>
                <w:webHidden/>
              </w:rPr>
              <w:t>3</w:t>
            </w:r>
            <w:r w:rsidR="003F0187">
              <w:rPr>
                <w:noProof/>
                <w:webHidden/>
              </w:rPr>
              <w:fldChar w:fldCharType="end"/>
            </w:r>
          </w:hyperlink>
        </w:p>
        <w:p w14:paraId="01A6FAD0" w14:textId="2E1EE455" w:rsidR="003F0187" w:rsidRDefault="00F5702E">
          <w:pPr>
            <w:pStyle w:val="TOC2"/>
            <w:rPr>
              <w:noProof/>
              <w:lang w:eastAsia="en-US"/>
            </w:rPr>
          </w:pPr>
          <w:hyperlink w:anchor="_Toc521566377" w:history="1">
            <w:r w:rsidR="003F0187" w:rsidRPr="00DA64F1">
              <w:rPr>
                <w:rStyle w:val="Hyperlink"/>
                <w:rFonts w:ascii="Times New Roman" w:eastAsiaTheme="minorHAnsi" w:hAnsi="Times New Roman" w:cs="Times New Roman"/>
                <w:noProof/>
              </w:rPr>
              <w:t>4)</w:t>
            </w:r>
            <w:r w:rsidR="003F0187">
              <w:rPr>
                <w:noProof/>
                <w:lang w:eastAsia="en-US"/>
              </w:rPr>
              <w:tab/>
            </w:r>
            <w:r w:rsidR="003F0187" w:rsidRPr="00DA64F1">
              <w:rPr>
                <w:rStyle w:val="Hyperlink"/>
                <w:rFonts w:ascii="Times New Roman" w:hAnsi="Times New Roman" w:cs="Times New Roman"/>
                <w:noProof/>
              </w:rPr>
              <w:t>QA Conducts Audit - Upon completion of the audit, QA will</w:t>
            </w:r>
            <w:r w:rsidR="003F0187">
              <w:rPr>
                <w:noProof/>
                <w:webHidden/>
              </w:rPr>
              <w:tab/>
            </w:r>
            <w:r w:rsidR="003F0187">
              <w:rPr>
                <w:noProof/>
                <w:webHidden/>
              </w:rPr>
              <w:fldChar w:fldCharType="begin"/>
            </w:r>
            <w:r w:rsidR="003F0187">
              <w:rPr>
                <w:noProof/>
                <w:webHidden/>
              </w:rPr>
              <w:instrText xml:space="preserve"> PAGEREF _Toc521566377 \h </w:instrText>
            </w:r>
            <w:r w:rsidR="003F0187">
              <w:rPr>
                <w:noProof/>
                <w:webHidden/>
              </w:rPr>
            </w:r>
            <w:r w:rsidR="003F0187">
              <w:rPr>
                <w:noProof/>
                <w:webHidden/>
              </w:rPr>
              <w:fldChar w:fldCharType="separate"/>
            </w:r>
            <w:r w:rsidR="00DB6019">
              <w:rPr>
                <w:noProof/>
                <w:webHidden/>
              </w:rPr>
              <w:t>4</w:t>
            </w:r>
            <w:r w:rsidR="003F0187">
              <w:rPr>
                <w:noProof/>
                <w:webHidden/>
              </w:rPr>
              <w:fldChar w:fldCharType="end"/>
            </w:r>
          </w:hyperlink>
        </w:p>
        <w:p w14:paraId="7DF0AA97" w14:textId="582B741D" w:rsidR="003F0187" w:rsidRDefault="00F5702E">
          <w:pPr>
            <w:pStyle w:val="TOC2"/>
            <w:rPr>
              <w:noProof/>
              <w:lang w:eastAsia="en-US"/>
            </w:rPr>
          </w:pPr>
          <w:hyperlink w:anchor="_Toc521566378" w:history="1">
            <w:r w:rsidR="003F0187" w:rsidRPr="00DA64F1">
              <w:rPr>
                <w:rStyle w:val="Hyperlink"/>
                <w:rFonts w:ascii="Times New Roman" w:eastAsiaTheme="minorHAnsi" w:hAnsi="Times New Roman" w:cs="Times New Roman"/>
                <w:noProof/>
              </w:rPr>
              <w:t>5)</w:t>
            </w:r>
            <w:r w:rsidR="003F0187">
              <w:rPr>
                <w:noProof/>
                <w:lang w:eastAsia="en-US"/>
              </w:rPr>
              <w:tab/>
            </w:r>
            <w:r w:rsidR="003F0187" w:rsidRPr="00DA64F1">
              <w:rPr>
                <w:rStyle w:val="Hyperlink"/>
                <w:rFonts w:ascii="Times New Roman" w:hAnsi="Times New Roman" w:cs="Times New Roman"/>
                <w:noProof/>
              </w:rPr>
              <w:t>Presentation of Audit Findings</w:t>
            </w:r>
            <w:r w:rsidR="003F0187">
              <w:rPr>
                <w:noProof/>
                <w:webHidden/>
              </w:rPr>
              <w:tab/>
            </w:r>
            <w:r w:rsidR="003F0187">
              <w:rPr>
                <w:noProof/>
                <w:webHidden/>
              </w:rPr>
              <w:fldChar w:fldCharType="begin"/>
            </w:r>
            <w:r w:rsidR="003F0187">
              <w:rPr>
                <w:noProof/>
                <w:webHidden/>
              </w:rPr>
              <w:instrText xml:space="preserve"> PAGEREF _Toc521566378 \h </w:instrText>
            </w:r>
            <w:r w:rsidR="003F0187">
              <w:rPr>
                <w:noProof/>
                <w:webHidden/>
              </w:rPr>
            </w:r>
            <w:r w:rsidR="003F0187">
              <w:rPr>
                <w:noProof/>
                <w:webHidden/>
              </w:rPr>
              <w:fldChar w:fldCharType="separate"/>
            </w:r>
            <w:r w:rsidR="00DB6019">
              <w:rPr>
                <w:noProof/>
                <w:webHidden/>
              </w:rPr>
              <w:t>4</w:t>
            </w:r>
            <w:r w:rsidR="003F0187">
              <w:rPr>
                <w:noProof/>
                <w:webHidden/>
              </w:rPr>
              <w:fldChar w:fldCharType="end"/>
            </w:r>
          </w:hyperlink>
        </w:p>
        <w:p w14:paraId="14CD696E" w14:textId="1D0D808D" w:rsidR="003F0187" w:rsidRDefault="00F5702E">
          <w:pPr>
            <w:pStyle w:val="TOC2"/>
            <w:rPr>
              <w:noProof/>
              <w:lang w:eastAsia="en-US"/>
            </w:rPr>
          </w:pPr>
          <w:hyperlink w:anchor="_Toc521566379" w:history="1">
            <w:r w:rsidR="003F0187" w:rsidRPr="00DA64F1">
              <w:rPr>
                <w:rStyle w:val="Hyperlink"/>
                <w:rFonts w:ascii="Times New Roman" w:eastAsiaTheme="minorHAnsi" w:hAnsi="Times New Roman" w:cs="Times New Roman"/>
                <w:noProof/>
              </w:rPr>
              <w:t>6)</w:t>
            </w:r>
            <w:r w:rsidR="003F0187">
              <w:rPr>
                <w:noProof/>
                <w:lang w:eastAsia="en-US"/>
              </w:rPr>
              <w:tab/>
            </w:r>
            <w:r w:rsidR="003F0187" w:rsidRPr="00DA64F1">
              <w:rPr>
                <w:rStyle w:val="Hyperlink"/>
                <w:rFonts w:ascii="Times New Roman" w:hAnsi="Times New Roman" w:cs="Times New Roman"/>
                <w:noProof/>
              </w:rPr>
              <w:t>Create Programming Requests – The</w:t>
            </w:r>
            <w:r w:rsidR="003F0187">
              <w:rPr>
                <w:noProof/>
                <w:webHidden/>
              </w:rPr>
              <w:tab/>
            </w:r>
            <w:r w:rsidR="003F0187">
              <w:rPr>
                <w:noProof/>
                <w:webHidden/>
              </w:rPr>
              <w:fldChar w:fldCharType="begin"/>
            </w:r>
            <w:r w:rsidR="003F0187">
              <w:rPr>
                <w:noProof/>
                <w:webHidden/>
              </w:rPr>
              <w:instrText xml:space="preserve"> PAGEREF _Toc521566379 \h </w:instrText>
            </w:r>
            <w:r w:rsidR="003F0187">
              <w:rPr>
                <w:noProof/>
                <w:webHidden/>
              </w:rPr>
            </w:r>
            <w:r w:rsidR="003F0187">
              <w:rPr>
                <w:noProof/>
                <w:webHidden/>
              </w:rPr>
              <w:fldChar w:fldCharType="separate"/>
            </w:r>
            <w:r w:rsidR="00DB6019">
              <w:rPr>
                <w:noProof/>
                <w:webHidden/>
              </w:rPr>
              <w:t>4</w:t>
            </w:r>
            <w:r w:rsidR="003F0187">
              <w:rPr>
                <w:noProof/>
                <w:webHidden/>
              </w:rPr>
              <w:fldChar w:fldCharType="end"/>
            </w:r>
          </w:hyperlink>
        </w:p>
        <w:p w14:paraId="275268AB" w14:textId="1BC262DF" w:rsidR="003F0187" w:rsidRDefault="00F5702E">
          <w:pPr>
            <w:pStyle w:val="TOC2"/>
            <w:rPr>
              <w:noProof/>
              <w:lang w:eastAsia="en-US"/>
            </w:rPr>
          </w:pPr>
          <w:hyperlink w:anchor="_Toc521566380" w:history="1">
            <w:r w:rsidR="003F0187" w:rsidRPr="00DA64F1">
              <w:rPr>
                <w:rStyle w:val="Hyperlink"/>
                <w:rFonts w:ascii="Times New Roman" w:eastAsiaTheme="minorHAnsi" w:hAnsi="Times New Roman" w:cs="Times New Roman"/>
                <w:noProof/>
              </w:rPr>
              <w:t>7)</w:t>
            </w:r>
            <w:r w:rsidR="003F0187">
              <w:rPr>
                <w:noProof/>
                <w:lang w:eastAsia="en-US"/>
              </w:rPr>
              <w:tab/>
            </w:r>
            <w:r w:rsidR="003F0187" w:rsidRPr="00DA64F1">
              <w:rPr>
                <w:rStyle w:val="Hyperlink"/>
                <w:rFonts w:ascii="Times New Roman" w:hAnsi="Times New Roman" w:cs="Times New Roman"/>
                <w:noProof/>
              </w:rPr>
              <w:t>Audit Conclusion –</w:t>
            </w:r>
            <w:r w:rsidR="003F0187">
              <w:rPr>
                <w:noProof/>
                <w:webHidden/>
              </w:rPr>
              <w:tab/>
            </w:r>
            <w:r w:rsidR="003F0187">
              <w:rPr>
                <w:noProof/>
                <w:webHidden/>
              </w:rPr>
              <w:fldChar w:fldCharType="begin"/>
            </w:r>
            <w:r w:rsidR="003F0187">
              <w:rPr>
                <w:noProof/>
                <w:webHidden/>
              </w:rPr>
              <w:instrText xml:space="preserve"> PAGEREF _Toc521566380 \h </w:instrText>
            </w:r>
            <w:r w:rsidR="003F0187">
              <w:rPr>
                <w:noProof/>
                <w:webHidden/>
              </w:rPr>
            </w:r>
            <w:r w:rsidR="003F0187">
              <w:rPr>
                <w:noProof/>
                <w:webHidden/>
              </w:rPr>
              <w:fldChar w:fldCharType="separate"/>
            </w:r>
            <w:r w:rsidR="00DB6019">
              <w:rPr>
                <w:noProof/>
                <w:webHidden/>
              </w:rPr>
              <w:t>4</w:t>
            </w:r>
            <w:r w:rsidR="003F0187">
              <w:rPr>
                <w:noProof/>
                <w:webHidden/>
              </w:rPr>
              <w:fldChar w:fldCharType="end"/>
            </w:r>
          </w:hyperlink>
        </w:p>
        <w:p w14:paraId="67665EC3" w14:textId="7D6C30AA" w:rsidR="002023A2" w:rsidRPr="00510C39" w:rsidRDefault="002023A2" w:rsidP="00583FFF">
          <w:pPr>
            <w:spacing w:line="360" w:lineRule="auto"/>
            <w:rPr>
              <w:rFonts w:ascii="Times New Roman" w:hAnsi="Times New Roman" w:cs="Times New Roman"/>
            </w:rPr>
          </w:pPr>
          <w:r w:rsidRPr="00B77735">
            <w:rPr>
              <w:rFonts w:ascii="Times New Roman" w:hAnsi="Times New Roman" w:cs="Times New Roman"/>
              <w:b/>
              <w:bCs/>
              <w:noProof/>
            </w:rPr>
            <w:fldChar w:fldCharType="end"/>
          </w:r>
        </w:p>
      </w:sdtContent>
    </w:sdt>
    <w:p w14:paraId="5D4E3E39" w14:textId="77777777" w:rsidR="002023A2" w:rsidRPr="00510C39" w:rsidRDefault="002023A2" w:rsidP="00583FFF">
      <w:pPr>
        <w:spacing w:line="360" w:lineRule="auto"/>
        <w:rPr>
          <w:rFonts w:ascii="Times New Roman" w:hAnsi="Times New Roman" w:cs="Times New Roman"/>
        </w:rPr>
      </w:pPr>
    </w:p>
    <w:p w14:paraId="1DB5F351" w14:textId="77777777" w:rsidR="002023A2" w:rsidRPr="00510C39" w:rsidRDefault="002023A2" w:rsidP="00583FFF">
      <w:pPr>
        <w:spacing w:line="360" w:lineRule="auto"/>
        <w:rPr>
          <w:rFonts w:ascii="Times New Roman" w:hAnsi="Times New Roman" w:cs="Times New Roman"/>
        </w:rPr>
      </w:pPr>
      <w:r w:rsidRPr="00510C39">
        <w:rPr>
          <w:rFonts w:ascii="Times New Roman" w:hAnsi="Times New Roman" w:cs="Times New Roman"/>
        </w:rPr>
        <w:br w:type="page"/>
      </w:r>
    </w:p>
    <w:p w14:paraId="2F9DD2C5" w14:textId="77777777" w:rsidR="00836760" w:rsidRPr="00C74EE5" w:rsidRDefault="00611B02" w:rsidP="0097561E">
      <w:pPr>
        <w:pStyle w:val="NoSpacing"/>
        <w:numPr>
          <w:ilvl w:val="0"/>
          <w:numId w:val="24"/>
        </w:numPr>
        <w:rPr>
          <w:rFonts w:ascii="Calibri" w:hAnsi="Calibri" w:cs="Calibri"/>
        </w:rPr>
      </w:pPr>
      <w:r w:rsidRPr="00C74EE5">
        <w:rPr>
          <w:rFonts w:ascii="Calibri" w:hAnsi="Calibri" w:cs="Calibri"/>
        </w:rPr>
        <w:lastRenderedPageBreak/>
        <w:t>The Quality Assurance (QA) department</w:t>
      </w:r>
      <w:r w:rsidR="00634D8E" w:rsidRPr="00C74EE5">
        <w:rPr>
          <w:rFonts w:ascii="Calibri" w:hAnsi="Calibri" w:cs="Calibri"/>
        </w:rPr>
        <w:t xml:space="preserve"> </w:t>
      </w:r>
      <w:r w:rsidR="005B192E" w:rsidRPr="00C74EE5">
        <w:rPr>
          <w:rFonts w:ascii="Calibri" w:hAnsi="Calibri" w:cs="Calibri"/>
        </w:rPr>
        <w:t>provides audit</w:t>
      </w:r>
      <w:r w:rsidR="00B01756" w:rsidRPr="00C74EE5">
        <w:rPr>
          <w:rFonts w:ascii="Calibri" w:hAnsi="Calibri" w:cs="Calibri"/>
        </w:rPr>
        <w:t xml:space="preserve">ing and analysis </w:t>
      </w:r>
      <w:r w:rsidRPr="00C74EE5">
        <w:rPr>
          <w:rFonts w:ascii="Calibri" w:hAnsi="Calibri" w:cs="Calibri"/>
        </w:rPr>
        <w:t>of</w:t>
      </w:r>
      <w:r w:rsidR="00634D8E" w:rsidRPr="00C74EE5">
        <w:rPr>
          <w:rFonts w:ascii="Calibri" w:hAnsi="Calibri" w:cs="Calibri"/>
        </w:rPr>
        <w:t xml:space="preserve"> application</w:t>
      </w:r>
      <w:r w:rsidR="00B01756" w:rsidRPr="00C74EE5">
        <w:rPr>
          <w:rFonts w:ascii="Calibri" w:hAnsi="Calibri" w:cs="Calibri"/>
        </w:rPr>
        <w:t xml:space="preserve">s by CID. </w:t>
      </w:r>
    </w:p>
    <w:p w14:paraId="68441F66" w14:textId="2731768D" w:rsidR="006B5997" w:rsidRPr="00C74EE5" w:rsidRDefault="00B01756" w:rsidP="0097561E">
      <w:pPr>
        <w:pStyle w:val="NoSpacing"/>
        <w:numPr>
          <w:ilvl w:val="0"/>
          <w:numId w:val="24"/>
        </w:numPr>
        <w:rPr>
          <w:rFonts w:ascii="Calibri" w:hAnsi="Calibri" w:cs="Calibri"/>
        </w:rPr>
      </w:pPr>
      <w:r w:rsidRPr="00C74EE5">
        <w:rPr>
          <w:rFonts w:ascii="Calibri" w:hAnsi="Calibri" w:cs="Calibri"/>
        </w:rPr>
        <w:t>To request an audit</w:t>
      </w:r>
      <w:r w:rsidR="00634D8E" w:rsidRPr="00C74EE5">
        <w:rPr>
          <w:rFonts w:ascii="Calibri" w:hAnsi="Calibri" w:cs="Calibri"/>
        </w:rPr>
        <w:t xml:space="preserve">, please follow the </w:t>
      </w:r>
      <w:r w:rsidRPr="00C74EE5">
        <w:rPr>
          <w:rFonts w:ascii="Calibri" w:hAnsi="Calibri" w:cs="Calibri"/>
        </w:rPr>
        <w:t>instructions</w:t>
      </w:r>
      <w:r w:rsidR="00611B02" w:rsidRPr="00C74EE5">
        <w:rPr>
          <w:rFonts w:ascii="Calibri" w:hAnsi="Calibri" w:cs="Calibri"/>
        </w:rPr>
        <w:t xml:space="preserve"> </w:t>
      </w:r>
      <w:r w:rsidR="00583FFF" w:rsidRPr="00C74EE5">
        <w:rPr>
          <w:rFonts w:ascii="Calibri" w:hAnsi="Calibri" w:cs="Calibri"/>
        </w:rPr>
        <w:t xml:space="preserve">described </w:t>
      </w:r>
      <w:r w:rsidR="00611B02" w:rsidRPr="00C74EE5">
        <w:rPr>
          <w:rFonts w:ascii="Calibri" w:hAnsi="Calibri" w:cs="Calibri"/>
        </w:rPr>
        <w:t>below.</w:t>
      </w:r>
    </w:p>
    <w:p w14:paraId="5E8372BD" w14:textId="77777777" w:rsidR="0097561E" w:rsidRDefault="00124285" w:rsidP="0097561E">
      <w:pPr>
        <w:pStyle w:val="Heading1"/>
        <w:numPr>
          <w:ilvl w:val="0"/>
          <w:numId w:val="2"/>
        </w:numPr>
        <w:spacing w:line="360" w:lineRule="auto"/>
        <w:rPr>
          <w:rFonts w:asciiTheme="minorHAnsi" w:hAnsiTheme="minorHAnsi" w:cstheme="minorHAnsi"/>
          <w:color w:val="auto"/>
          <w:sz w:val="24"/>
          <w:szCs w:val="24"/>
        </w:rPr>
      </w:pPr>
      <w:bookmarkStart w:id="0" w:name="_Toc521566371"/>
      <w:r w:rsidRPr="0097561E">
        <w:rPr>
          <w:rFonts w:asciiTheme="minorHAnsi" w:hAnsiTheme="minorHAnsi" w:cstheme="minorHAnsi"/>
          <w:color w:val="auto"/>
          <w:sz w:val="24"/>
          <w:szCs w:val="24"/>
        </w:rPr>
        <w:t>Initiate Audit</w:t>
      </w:r>
      <w:r w:rsidR="00583FFF" w:rsidRPr="0097561E">
        <w:rPr>
          <w:rFonts w:asciiTheme="minorHAnsi" w:hAnsiTheme="minorHAnsi" w:cstheme="minorHAnsi"/>
          <w:color w:val="auto"/>
          <w:sz w:val="24"/>
          <w:szCs w:val="24"/>
        </w:rPr>
        <w:t xml:space="preserve"> </w:t>
      </w:r>
    </w:p>
    <w:p w14:paraId="66544324" w14:textId="18BDC75C" w:rsidR="0097561E" w:rsidRPr="00C74EE5" w:rsidRDefault="005901D7" w:rsidP="00F31C7B">
      <w:pPr>
        <w:pStyle w:val="NoSpacing"/>
        <w:numPr>
          <w:ilvl w:val="0"/>
          <w:numId w:val="26"/>
        </w:numPr>
        <w:rPr>
          <w:rFonts w:ascii="Calibri" w:hAnsi="Calibri" w:cs="Calibri"/>
          <w:sz w:val="24"/>
          <w:szCs w:val="24"/>
        </w:rPr>
      </w:pPr>
      <w:r w:rsidRPr="00C74EE5">
        <w:rPr>
          <w:rFonts w:ascii="Calibri" w:hAnsi="Calibri" w:cs="Calibri"/>
          <w:sz w:val="24"/>
          <w:szCs w:val="24"/>
        </w:rPr>
        <w:t xml:space="preserve">Please initiate an Audit Request during the Manager’s Monthly Meeting. </w:t>
      </w:r>
    </w:p>
    <w:p w14:paraId="3FAD6EA9" w14:textId="1D7A8F35" w:rsidR="006B5997" w:rsidRPr="00C74EE5" w:rsidRDefault="005901D7" w:rsidP="00F31C7B">
      <w:pPr>
        <w:pStyle w:val="NoSpacing"/>
        <w:numPr>
          <w:ilvl w:val="0"/>
          <w:numId w:val="26"/>
        </w:numPr>
        <w:rPr>
          <w:rFonts w:ascii="Calibri" w:hAnsi="Calibri" w:cs="Calibri"/>
          <w:sz w:val="24"/>
          <w:szCs w:val="24"/>
        </w:rPr>
      </w:pPr>
      <w:r w:rsidRPr="00C74EE5">
        <w:rPr>
          <w:rFonts w:ascii="Calibri" w:hAnsi="Calibri" w:cs="Calibri"/>
          <w:sz w:val="24"/>
          <w:szCs w:val="24"/>
        </w:rPr>
        <w:t>Once approved</w:t>
      </w:r>
      <w:r w:rsidR="00583FFF" w:rsidRPr="00C74EE5">
        <w:rPr>
          <w:rFonts w:ascii="Calibri" w:hAnsi="Calibri" w:cs="Calibri"/>
          <w:sz w:val="24"/>
          <w:szCs w:val="24"/>
        </w:rPr>
        <w:t>,</w:t>
      </w:r>
      <w:r w:rsidRPr="00C74EE5">
        <w:rPr>
          <w:rFonts w:ascii="Calibri" w:hAnsi="Calibri" w:cs="Calibri"/>
          <w:sz w:val="24"/>
          <w:szCs w:val="24"/>
        </w:rPr>
        <w:t xml:space="preserve"> please follow the procedure described below.</w:t>
      </w:r>
      <w:bookmarkEnd w:id="0"/>
    </w:p>
    <w:p w14:paraId="01D4B0FC" w14:textId="77777777" w:rsidR="00766B19" w:rsidRPr="00766B19" w:rsidRDefault="00766B19" w:rsidP="00766B19">
      <w:pPr>
        <w:pStyle w:val="NoSpacing"/>
        <w:ind w:left="720"/>
        <w:rPr>
          <w:sz w:val="24"/>
          <w:szCs w:val="24"/>
        </w:rPr>
      </w:pPr>
    </w:p>
    <w:p w14:paraId="7B7B0FF9" w14:textId="548C11B5" w:rsidR="008270C9" w:rsidRPr="00677DBC" w:rsidRDefault="0045027C" w:rsidP="00583FFF">
      <w:pPr>
        <w:pStyle w:val="ListParagraph"/>
        <w:numPr>
          <w:ilvl w:val="0"/>
          <w:numId w:val="2"/>
        </w:numPr>
        <w:spacing w:line="360" w:lineRule="auto"/>
        <w:rPr>
          <w:rStyle w:val="Heading2Char"/>
          <w:rFonts w:asciiTheme="minorHAnsi" w:eastAsiaTheme="minorHAnsi" w:hAnsiTheme="minorHAnsi" w:cstheme="minorHAnsi"/>
          <w:b w:val="0"/>
          <w:bCs w:val="0"/>
          <w:color w:val="auto"/>
          <w:sz w:val="24"/>
          <w:szCs w:val="24"/>
        </w:rPr>
      </w:pPr>
      <w:r w:rsidRPr="00677DBC">
        <w:rPr>
          <w:rFonts w:cstheme="minorHAnsi"/>
          <w:sz w:val="24"/>
          <w:szCs w:val="24"/>
        </w:rPr>
        <w:t xml:space="preserve"> </w:t>
      </w:r>
      <w:bookmarkStart w:id="1" w:name="_Toc521566372"/>
      <w:r w:rsidR="00B01756" w:rsidRPr="00677DBC">
        <w:rPr>
          <w:rStyle w:val="Heading2Char"/>
          <w:rFonts w:asciiTheme="minorHAnsi" w:hAnsiTheme="minorHAnsi" w:cstheme="minorHAnsi"/>
          <w:color w:val="auto"/>
          <w:sz w:val="24"/>
          <w:szCs w:val="24"/>
        </w:rPr>
        <w:t>Complete</w:t>
      </w:r>
      <w:r w:rsidR="00F635E5" w:rsidRPr="00677DBC">
        <w:rPr>
          <w:rStyle w:val="Heading2Char"/>
          <w:rFonts w:asciiTheme="minorHAnsi" w:hAnsiTheme="minorHAnsi" w:cstheme="minorHAnsi"/>
          <w:color w:val="auto"/>
          <w:sz w:val="24"/>
          <w:szCs w:val="24"/>
        </w:rPr>
        <w:t xml:space="preserve"> Audit</w:t>
      </w:r>
      <w:r w:rsidR="00B01756" w:rsidRPr="00677DBC">
        <w:rPr>
          <w:rStyle w:val="Heading2Char"/>
          <w:rFonts w:asciiTheme="minorHAnsi" w:hAnsiTheme="minorHAnsi" w:cstheme="minorHAnsi"/>
          <w:color w:val="auto"/>
          <w:sz w:val="24"/>
          <w:szCs w:val="24"/>
        </w:rPr>
        <w:t xml:space="preserve"> Request Form</w:t>
      </w:r>
      <w:bookmarkEnd w:id="1"/>
    </w:p>
    <w:tbl>
      <w:tblPr>
        <w:tblW w:w="5000" w:type="pct"/>
        <w:tblLook w:val="04A0" w:firstRow="1" w:lastRow="0" w:firstColumn="1" w:lastColumn="0" w:noHBand="0" w:noVBand="1"/>
      </w:tblPr>
      <w:tblGrid>
        <w:gridCol w:w="693"/>
        <w:gridCol w:w="9207"/>
      </w:tblGrid>
      <w:tr w:rsidR="0097561E" w:rsidRPr="0097561E" w14:paraId="1CF25A7E" w14:textId="77777777" w:rsidTr="00BF5D82">
        <w:trPr>
          <w:trHeight w:val="315"/>
        </w:trPr>
        <w:tc>
          <w:tcPr>
            <w:tcW w:w="350" w:type="pct"/>
            <w:shd w:val="clear" w:color="auto" w:fill="auto"/>
            <w:noWrap/>
            <w:hideMark/>
          </w:tcPr>
          <w:p w14:paraId="193E51F6" w14:textId="77777777" w:rsidR="0097561E" w:rsidRPr="00C02680" w:rsidRDefault="0097561E" w:rsidP="00457E21">
            <w:pPr>
              <w:spacing w:after="0" w:line="240" w:lineRule="auto"/>
              <w:rPr>
                <w:rFonts w:eastAsia="Times New Roman" w:cstheme="minorHAnsi"/>
                <w:color w:val="000000"/>
              </w:rPr>
            </w:pPr>
            <w:r w:rsidRPr="00C02680">
              <w:rPr>
                <w:rFonts w:eastAsia="Times New Roman" w:cstheme="minorHAnsi"/>
                <w:color w:val="000000"/>
              </w:rPr>
              <w:t>2.1</w:t>
            </w:r>
          </w:p>
        </w:tc>
        <w:tc>
          <w:tcPr>
            <w:tcW w:w="4650" w:type="pct"/>
            <w:shd w:val="clear" w:color="auto" w:fill="auto"/>
            <w:vAlign w:val="center"/>
            <w:hideMark/>
          </w:tcPr>
          <w:p w14:paraId="03904E75" w14:textId="77777777" w:rsidR="0097561E" w:rsidRPr="00C74EE5" w:rsidRDefault="0097561E" w:rsidP="0097561E">
            <w:pPr>
              <w:spacing w:after="0" w:line="240" w:lineRule="auto"/>
              <w:rPr>
                <w:rFonts w:ascii="Calibri" w:eastAsia="Times New Roman" w:hAnsi="Calibri" w:cs="Calibri"/>
                <w:color w:val="000000"/>
              </w:rPr>
            </w:pPr>
            <w:r w:rsidRPr="00C74EE5">
              <w:rPr>
                <w:rFonts w:ascii="Calibri" w:eastAsia="Times New Roman" w:hAnsi="Calibri" w:cs="Calibri"/>
                <w:color w:val="000000"/>
              </w:rPr>
              <w:t>Obtain an Audit Request Application Form from the share drive address below:</w:t>
            </w:r>
          </w:p>
          <w:p w14:paraId="06DB0F9B" w14:textId="754C8EE8" w:rsidR="00457E21" w:rsidRPr="00C74EE5" w:rsidRDefault="00457E21" w:rsidP="0097561E">
            <w:pPr>
              <w:spacing w:after="0" w:line="240" w:lineRule="auto"/>
              <w:rPr>
                <w:rFonts w:ascii="Calibri" w:eastAsia="Times New Roman" w:hAnsi="Calibri" w:cs="Calibri"/>
                <w:color w:val="000000"/>
              </w:rPr>
            </w:pPr>
            <w:r w:rsidRPr="00C74EE5">
              <w:rPr>
                <w:rFonts w:ascii="Calibri" w:eastAsia="Times New Roman" w:hAnsi="Calibri" w:cs="Calibri"/>
                <w:color w:val="000000"/>
              </w:rPr>
              <w:t xml:space="preserve"> &gt;&gt;&gt;   /share/QA/</w:t>
            </w:r>
            <w:r w:rsidR="00F31C7B">
              <w:rPr>
                <w:rFonts w:ascii="Calibri" w:eastAsia="Times New Roman" w:hAnsi="Calibri" w:cs="Calibri"/>
                <w:color w:val="000000"/>
              </w:rPr>
              <w:t>Projects</w:t>
            </w:r>
            <w:r w:rsidR="00F904AE">
              <w:rPr>
                <w:rFonts w:ascii="Calibri" w:eastAsia="Times New Roman" w:hAnsi="Calibri" w:cs="Calibri"/>
                <w:color w:val="000000"/>
              </w:rPr>
              <w:t>/</w:t>
            </w:r>
            <w:r w:rsidRPr="00C74EE5">
              <w:rPr>
                <w:rFonts w:ascii="Calibri" w:eastAsia="Times New Roman" w:hAnsi="Calibri" w:cs="Calibri"/>
                <w:color w:val="000000"/>
              </w:rPr>
              <w:t xml:space="preserve">AUDIT/ </w:t>
            </w:r>
            <w:r w:rsidR="00F904AE">
              <w:rPr>
                <w:rFonts w:ascii="Calibri" w:eastAsia="Times New Roman" w:hAnsi="Calibri" w:cs="Calibri"/>
                <w:color w:val="000000"/>
              </w:rPr>
              <w:t xml:space="preserve">[Year} &gt; </w:t>
            </w:r>
            <w:r w:rsidRPr="00C74EE5">
              <w:rPr>
                <w:rFonts w:ascii="Calibri" w:eastAsia="Times New Roman" w:hAnsi="Calibri" w:cs="Calibri"/>
                <w:color w:val="000000"/>
              </w:rPr>
              <w:t>InfoIMAGE_Application_QA_Audit.doc</w:t>
            </w:r>
            <w:r w:rsidR="00BF5D82" w:rsidRPr="00C74EE5">
              <w:rPr>
                <w:rFonts w:ascii="Calibri" w:eastAsia="Times New Roman" w:hAnsi="Calibri" w:cs="Calibri"/>
                <w:color w:val="000000"/>
              </w:rPr>
              <w:t>;</w:t>
            </w:r>
          </w:p>
        </w:tc>
      </w:tr>
      <w:tr w:rsidR="00DB7FB3" w:rsidRPr="0097561E" w14:paraId="79D41BD2" w14:textId="77777777" w:rsidTr="00BF5D82">
        <w:trPr>
          <w:trHeight w:val="315"/>
        </w:trPr>
        <w:tc>
          <w:tcPr>
            <w:tcW w:w="350" w:type="pct"/>
            <w:shd w:val="clear" w:color="auto" w:fill="auto"/>
            <w:noWrap/>
          </w:tcPr>
          <w:p w14:paraId="61405E1B" w14:textId="294FEB21" w:rsidR="00DB7FB3" w:rsidRPr="00C02680" w:rsidRDefault="00D106D5" w:rsidP="00457E21">
            <w:pPr>
              <w:spacing w:after="0" w:line="240" w:lineRule="auto"/>
              <w:rPr>
                <w:rFonts w:eastAsia="Times New Roman" w:cstheme="minorHAnsi"/>
                <w:color w:val="000000"/>
              </w:rPr>
            </w:pPr>
            <w:r>
              <w:rPr>
                <w:rFonts w:eastAsia="Times New Roman" w:cstheme="minorHAnsi"/>
                <w:color w:val="000000"/>
              </w:rPr>
              <w:t>2.2</w:t>
            </w:r>
          </w:p>
        </w:tc>
        <w:tc>
          <w:tcPr>
            <w:tcW w:w="4650" w:type="pct"/>
            <w:shd w:val="clear" w:color="auto" w:fill="auto"/>
            <w:vAlign w:val="center"/>
          </w:tcPr>
          <w:p w14:paraId="7D672A71" w14:textId="73AA2920" w:rsidR="00DB7FB3" w:rsidRPr="00C74EE5" w:rsidRDefault="00D106D5" w:rsidP="0097561E">
            <w:pPr>
              <w:spacing w:after="0" w:line="240" w:lineRule="auto"/>
              <w:rPr>
                <w:rFonts w:ascii="Calibri" w:eastAsia="Times New Roman" w:hAnsi="Calibri" w:cs="Calibri"/>
                <w:color w:val="000000"/>
              </w:rPr>
            </w:pPr>
            <w:r w:rsidRPr="00C74EE5">
              <w:rPr>
                <w:rFonts w:ascii="Calibri" w:eastAsia="Times New Roman" w:hAnsi="Calibri" w:cs="Calibri"/>
                <w:color w:val="000000"/>
              </w:rPr>
              <w:t xml:space="preserve">Send email to QA Team to provide you the Data Trac records for all active applications </w:t>
            </w:r>
            <w:r w:rsidR="00F904AE">
              <w:rPr>
                <w:rFonts w:ascii="Calibri" w:eastAsia="Times New Roman" w:hAnsi="Calibri" w:cs="Calibri"/>
                <w:color w:val="000000"/>
              </w:rPr>
              <w:t>by</w:t>
            </w:r>
            <w:r w:rsidRPr="00C74EE5">
              <w:rPr>
                <w:rFonts w:ascii="Calibri" w:eastAsia="Times New Roman" w:hAnsi="Calibri" w:cs="Calibri"/>
                <w:color w:val="000000"/>
              </w:rPr>
              <w:t xml:space="preserve"> CID. See </w:t>
            </w:r>
            <w:r w:rsidR="00EE6C39" w:rsidRPr="00C74EE5">
              <w:rPr>
                <w:rFonts w:ascii="Calibri" w:eastAsia="Times New Roman" w:hAnsi="Calibri" w:cs="Calibri"/>
                <w:color w:val="000000"/>
              </w:rPr>
              <w:t xml:space="preserve">UTCU </w:t>
            </w:r>
            <w:r w:rsidRPr="00C74EE5">
              <w:rPr>
                <w:rFonts w:ascii="Calibri" w:eastAsia="Times New Roman" w:hAnsi="Calibri" w:cs="Calibri"/>
                <w:color w:val="000000"/>
              </w:rPr>
              <w:t>sample below</w:t>
            </w:r>
          </w:p>
        </w:tc>
      </w:tr>
      <w:tr w:rsidR="0097561E" w:rsidRPr="0097561E" w14:paraId="7FBFBF0C" w14:textId="77777777" w:rsidTr="00BF5D82">
        <w:trPr>
          <w:trHeight w:val="600"/>
        </w:trPr>
        <w:tc>
          <w:tcPr>
            <w:tcW w:w="350" w:type="pct"/>
            <w:shd w:val="clear" w:color="auto" w:fill="auto"/>
            <w:noWrap/>
            <w:hideMark/>
          </w:tcPr>
          <w:p w14:paraId="6FFF86CC" w14:textId="56B4ADE8" w:rsidR="0097561E" w:rsidRPr="00C02680" w:rsidRDefault="0097561E" w:rsidP="00457E21">
            <w:pPr>
              <w:spacing w:after="0" w:line="240" w:lineRule="auto"/>
              <w:rPr>
                <w:rFonts w:eastAsia="Times New Roman" w:cstheme="minorHAnsi"/>
                <w:color w:val="000000"/>
              </w:rPr>
            </w:pPr>
            <w:r w:rsidRPr="00C02680">
              <w:rPr>
                <w:rFonts w:eastAsia="Times New Roman" w:cstheme="minorHAnsi"/>
                <w:color w:val="000000"/>
              </w:rPr>
              <w:t>2.</w:t>
            </w:r>
            <w:r w:rsidR="00D106D5">
              <w:rPr>
                <w:rFonts w:eastAsia="Times New Roman" w:cstheme="minorHAnsi"/>
                <w:color w:val="000000"/>
              </w:rPr>
              <w:t>3</w:t>
            </w:r>
          </w:p>
        </w:tc>
        <w:tc>
          <w:tcPr>
            <w:tcW w:w="4650" w:type="pct"/>
            <w:shd w:val="clear" w:color="auto" w:fill="auto"/>
            <w:vAlign w:val="center"/>
            <w:hideMark/>
          </w:tcPr>
          <w:p w14:paraId="38E336F2" w14:textId="6BB27751" w:rsidR="0097561E" w:rsidRPr="00C74EE5" w:rsidRDefault="0097561E" w:rsidP="0097561E">
            <w:pPr>
              <w:spacing w:after="0" w:line="240" w:lineRule="auto"/>
              <w:rPr>
                <w:rFonts w:ascii="Calibri" w:eastAsia="Times New Roman" w:hAnsi="Calibri" w:cs="Calibri"/>
                <w:color w:val="000000"/>
              </w:rPr>
            </w:pPr>
            <w:r w:rsidRPr="00C74EE5">
              <w:rPr>
                <w:rFonts w:ascii="Calibri" w:eastAsia="Times New Roman" w:hAnsi="Calibri" w:cs="Calibri"/>
                <w:color w:val="000000"/>
              </w:rPr>
              <w:t>Logon to DataTRAC and take a detailed screen shot of the application you want to audit.  Complete the Audit Request Form (ARF with the application details taken from the DataTRAC screenshot. See sample display below for UTCU</w:t>
            </w:r>
            <w:r w:rsidR="00BF5D82" w:rsidRPr="00C74EE5">
              <w:rPr>
                <w:rFonts w:ascii="Calibri" w:eastAsia="Times New Roman" w:hAnsi="Calibri" w:cs="Calibri"/>
                <w:color w:val="000000"/>
              </w:rPr>
              <w:t>;</w:t>
            </w:r>
          </w:p>
        </w:tc>
      </w:tr>
      <w:tr w:rsidR="0097561E" w:rsidRPr="0097561E" w14:paraId="7CD1371B" w14:textId="77777777" w:rsidTr="00BF5D82">
        <w:trPr>
          <w:trHeight w:val="315"/>
        </w:trPr>
        <w:tc>
          <w:tcPr>
            <w:tcW w:w="350" w:type="pct"/>
            <w:shd w:val="clear" w:color="auto" w:fill="auto"/>
            <w:noWrap/>
            <w:hideMark/>
          </w:tcPr>
          <w:p w14:paraId="7A112717" w14:textId="1ADEE9F9" w:rsidR="0097561E" w:rsidRPr="00C02680" w:rsidRDefault="0097561E" w:rsidP="00457E21">
            <w:pPr>
              <w:spacing w:after="0" w:line="240" w:lineRule="auto"/>
              <w:rPr>
                <w:rFonts w:eastAsia="Times New Roman" w:cstheme="minorHAnsi"/>
                <w:color w:val="000000"/>
              </w:rPr>
            </w:pPr>
            <w:r w:rsidRPr="00C02680">
              <w:rPr>
                <w:rFonts w:eastAsia="Times New Roman" w:cstheme="minorHAnsi"/>
                <w:color w:val="000000"/>
              </w:rPr>
              <w:t>2.</w:t>
            </w:r>
            <w:r w:rsidR="00D106D5">
              <w:rPr>
                <w:rFonts w:eastAsia="Times New Roman" w:cstheme="minorHAnsi"/>
                <w:color w:val="000000"/>
              </w:rPr>
              <w:t>4</w:t>
            </w:r>
          </w:p>
        </w:tc>
        <w:tc>
          <w:tcPr>
            <w:tcW w:w="4650" w:type="pct"/>
            <w:shd w:val="clear" w:color="auto" w:fill="auto"/>
            <w:vAlign w:val="center"/>
            <w:hideMark/>
          </w:tcPr>
          <w:p w14:paraId="7F15A7BF" w14:textId="3D00B9B1" w:rsidR="0097561E" w:rsidRPr="00C74EE5" w:rsidRDefault="0097561E" w:rsidP="0097561E">
            <w:pPr>
              <w:spacing w:after="0" w:line="240" w:lineRule="auto"/>
              <w:rPr>
                <w:rFonts w:ascii="Calibri" w:eastAsia="Times New Roman" w:hAnsi="Calibri" w:cs="Calibri"/>
                <w:color w:val="000000"/>
              </w:rPr>
            </w:pPr>
            <w:r w:rsidRPr="00C74EE5">
              <w:rPr>
                <w:rFonts w:ascii="Calibri" w:eastAsia="Times New Roman" w:hAnsi="Calibri" w:cs="Calibri"/>
                <w:color w:val="000000"/>
              </w:rPr>
              <w:t xml:space="preserve">Please provide a </w:t>
            </w:r>
            <w:r w:rsidR="00662782">
              <w:rPr>
                <w:rFonts w:ascii="Calibri" w:eastAsia="Times New Roman" w:hAnsi="Calibri" w:cs="Calibri"/>
                <w:color w:val="000000"/>
              </w:rPr>
              <w:t xml:space="preserve">proposed </w:t>
            </w:r>
            <w:r w:rsidRPr="00C74EE5">
              <w:rPr>
                <w:rFonts w:ascii="Calibri" w:eastAsia="Times New Roman" w:hAnsi="Calibri" w:cs="Calibri"/>
                <w:color w:val="000000"/>
              </w:rPr>
              <w:t>due date for the audit to be completed</w:t>
            </w:r>
            <w:r w:rsidR="00F904AE">
              <w:rPr>
                <w:rFonts w:ascii="Calibri" w:eastAsia="Times New Roman" w:hAnsi="Calibri" w:cs="Calibri"/>
                <w:color w:val="000000"/>
              </w:rPr>
              <w:t xml:space="preserve"> on the form</w:t>
            </w:r>
            <w:r w:rsidR="00BF5D82" w:rsidRPr="00C74EE5">
              <w:rPr>
                <w:rFonts w:ascii="Calibri" w:eastAsia="Times New Roman" w:hAnsi="Calibri" w:cs="Calibri"/>
                <w:color w:val="000000"/>
              </w:rPr>
              <w:t>;</w:t>
            </w:r>
          </w:p>
        </w:tc>
      </w:tr>
      <w:tr w:rsidR="0097561E" w:rsidRPr="0097561E" w14:paraId="6BC67D97" w14:textId="77777777" w:rsidTr="00BF5D82">
        <w:trPr>
          <w:trHeight w:val="315"/>
        </w:trPr>
        <w:tc>
          <w:tcPr>
            <w:tcW w:w="350" w:type="pct"/>
            <w:shd w:val="clear" w:color="auto" w:fill="auto"/>
            <w:noWrap/>
            <w:hideMark/>
          </w:tcPr>
          <w:p w14:paraId="013BF63B" w14:textId="6F6C75BB" w:rsidR="0097561E" w:rsidRPr="00C02680" w:rsidRDefault="0097561E" w:rsidP="00457E21">
            <w:pPr>
              <w:spacing w:after="0" w:line="240" w:lineRule="auto"/>
              <w:rPr>
                <w:rFonts w:eastAsia="Times New Roman" w:cstheme="minorHAnsi"/>
                <w:color w:val="000000"/>
              </w:rPr>
            </w:pPr>
            <w:r w:rsidRPr="00C02680">
              <w:rPr>
                <w:rFonts w:eastAsia="Times New Roman" w:cstheme="minorHAnsi"/>
                <w:color w:val="000000"/>
              </w:rPr>
              <w:t>2.</w:t>
            </w:r>
            <w:r w:rsidR="00D106D5">
              <w:rPr>
                <w:rFonts w:eastAsia="Times New Roman" w:cstheme="minorHAnsi"/>
                <w:color w:val="000000"/>
              </w:rPr>
              <w:t>5</w:t>
            </w:r>
          </w:p>
        </w:tc>
        <w:tc>
          <w:tcPr>
            <w:tcW w:w="4650" w:type="pct"/>
            <w:shd w:val="clear" w:color="auto" w:fill="auto"/>
            <w:vAlign w:val="center"/>
            <w:hideMark/>
          </w:tcPr>
          <w:p w14:paraId="7461ECCD" w14:textId="29F97531" w:rsidR="0097561E" w:rsidRPr="00C74EE5" w:rsidRDefault="0097561E" w:rsidP="0097561E">
            <w:pPr>
              <w:spacing w:after="0" w:line="240" w:lineRule="auto"/>
              <w:rPr>
                <w:rFonts w:ascii="Calibri" w:eastAsia="Times New Roman" w:hAnsi="Calibri" w:cs="Calibri"/>
                <w:color w:val="000000"/>
              </w:rPr>
            </w:pPr>
            <w:r w:rsidRPr="00C74EE5">
              <w:rPr>
                <w:rFonts w:ascii="Calibri" w:eastAsia="Times New Roman" w:hAnsi="Calibri" w:cs="Calibri"/>
                <w:color w:val="000000"/>
              </w:rPr>
              <w:t xml:space="preserve">Please email the completed form to “Alias QA-STAFF” and schedule a request for QA resources by identifying a </w:t>
            </w:r>
            <w:r w:rsidR="00662782">
              <w:rPr>
                <w:rFonts w:ascii="Calibri" w:eastAsia="Times New Roman" w:hAnsi="Calibri" w:cs="Calibri"/>
                <w:color w:val="000000"/>
              </w:rPr>
              <w:t xml:space="preserve">proposed </w:t>
            </w:r>
            <w:r w:rsidRPr="00C74EE5">
              <w:rPr>
                <w:rFonts w:ascii="Calibri" w:eastAsia="Times New Roman" w:hAnsi="Calibri" w:cs="Calibri"/>
                <w:color w:val="000000"/>
              </w:rPr>
              <w:t>date and time</w:t>
            </w:r>
            <w:r w:rsidR="00BF5D82" w:rsidRPr="00C74EE5">
              <w:rPr>
                <w:rFonts w:ascii="Calibri" w:eastAsia="Times New Roman" w:hAnsi="Calibri" w:cs="Calibri"/>
                <w:color w:val="000000"/>
              </w:rPr>
              <w:t>;</w:t>
            </w:r>
          </w:p>
        </w:tc>
      </w:tr>
      <w:tr w:rsidR="0097561E" w:rsidRPr="0097561E" w14:paraId="21A38625" w14:textId="77777777" w:rsidTr="00BF5D82">
        <w:trPr>
          <w:trHeight w:val="315"/>
        </w:trPr>
        <w:tc>
          <w:tcPr>
            <w:tcW w:w="350" w:type="pct"/>
            <w:shd w:val="clear" w:color="auto" w:fill="auto"/>
            <w:noWrap/>
            <w:hideMark/>
          </w:tcPr>
          <w:p w14:paraId="38CCFEAB" w14:textId="6497D2D0" w:rsidR="0097561E" w:rsidRPr="00C02680" w:rsidRDefault="0097561E" w:rsidP="00457E21">
            <w:pPr>
              <w:spacing w:after="0" w:line="240" w:lineRule="auto"/>
              <w:rPr>
                <w:rFonts w:eastAsia="Times New Roman" w:cstheme="minorHAnsi"/>
                <w:color w:val="000000"/>
              </w:rPr>
            </w:pPr>
            <w:r w:rsidRPr="00C02680">
              <w:rPr>
                <w:rFonts w:eastAsia="Times New Roman" w:cstheme="minorHAnsi"/>
                <w:color w:val="000000"/>
              </w:rPr>
              <w:t>2.</w:t>
            </w:r>
            <w:r w:rsidR="00D106D5">
              <w:rPr>
                <w:rFonts w:eastAsia="Times New Roman" w:cstheme="minorHAnsi"/>
                <w:color w:val="000000"/>
              </w:rPr>
              <w:t>6</w:t>
            </w:r>
          </w:p>
        </w:tc>
        <w:tc>
          <w:tcPr>
            <w:tcW w:w="4650" w:type="pct"/>
            <w:shd w:val="clear" w:color="auto" w:fill="auto"/>
            <w:vAlign w:val="center"/>
            <w:hideMark/>
          </w:tcPr>
          <w:p w14:paraId="2B52C6DB" w14:textId="6B854303" w:rsidR="0097561E" w:rsidRPr="00C74EE5" w:rsidRDefault="0097561E" w:rsidP="0097561E">
            <w:pPr>
              <w:spacing w:after="0" w:line="240" w:lineRule="auto"/>
              <w:rPr>
                <w:rFonts w:ascii="Calibri" w:eastAsia="Times New Roman" w:hAnsi="Calibri" w:cs="Calibri"/>
                <w:color w:val="000000"/>
              </w:rPr>
            </w:pPr>
            <w:r w:rsidRPr="00C74EE5">
              <w:rPr>
                <w:rFonts w:ascii="Calibri" w:eastAsia="Times New Roman" w:hAnsi="Calibri" w:cs="Calibri"/>
                <w:color w:val="000000"/>
              </w:rPr>
              <w:t>QA staff time will be assigned for each application and the QA calendar</w:t>
            </w:r>
            <w:r w:rsidR="00F904AE">
              <w:rPr>
                <w:rFonts w:ascii="Calibri" w:eastAsia="Times New Roman" w:hAnsi="Calibri" w:cs="Calibri"/>
                <w:color w:val="000000"/>
              </w:rPr>
              <w:t xml:space="preserve"> (</w:t>
            </w:r>
            <w:proofErr w:type="spellStart"/>
            <w:r w:rsidR="00F904AE">
              <w:rPr>
                <w:rFonts w:ascii="Calibri" w:eastAsia="Times New Roman" w:hAnsi="Calibri" w:cs="Calibri"/>
                <w:color w:val="000000"/>
              </w:rPr>
              <w:t>SmartSheet</w:t>
            </w:r>
            <w:proofErr w:type="spellEnd"/>
            <w:r w:rsidR="00F904AE">
              <w:rPr>
                <w:rFonts w:ascii="Calibri" w:eastAsia="Times New Roman" w:hAnsi="Calibri" w:cs="Calibri"/>
                <w:color w:val="000000"/>
              </w:rPr>
              <w:t>)</w:t>
            </w:r>
            <w:r w:rsidRPr="00C74EE5">
              <w:rPr>
                <w:rFonts w:ascii="Calibri" w:eastAsia="Times New Roman" w:hAnsi="Calibri" w:cs="Calibri"/>
                <w:color w:val="000000"/>
              </w:rPr>
              <w:t xml:space="preserve"> will be updated accordingly</w:t>
            </w:r>
            <w:r w:rsidR="00F904AE">
              <w:rPr>
                <w:rFonts w:ascii="Calibri" w:eastAsia="Times New Roman" w:hAnsi="Calibri" w:cs="Calibri"/>
                <w:color w:val="000000"/>
              </w:rPr>
              <w:t xml:space="preserve"> based on the QA resources availability</w:t>
            </w:r>
            <w:r w:rsidR="00BF5D82" w:rsidRPr="00C74EE5">
              <w:rPr>
                <w:rFonts w:ascii="Calibri" w:eastAsia="Times New Roman" w:hAnsi="Calibri" w:cs="Calibri"/>
                <w:color w:val="000000"/>
              </w:rPr>
              <w:t>.</w:t>
            </w:r>
          </w:p>
        </w:tc>
      </w:tr>
    </w:tbl>
    <w:p w14:paraId="5E5CD45B" w14:textId="3524A9D7" w:rsidR="00583FFF" w:rsidRDefault="00583FFF" w:rsidP="009B3866">
      <w:pPr>
        <w:spacing w:line="240" w:lineRule="auto"/>
        <w:rPr>
          <w:rFonts w:ascii="Times New Roman" w:hAnsi="Times New Roman" w:cs="Times New Roman"/>
        </w:rPr>
      </w:pPr>
    </w:p>
    <w:tbl>
      <w:tblPr>
        <w:tblW w:w="5000" w:type="pct"/>
        <w:tblLook w:val="04A0" w:firstRow="1" w:lastRow="0" w:firstColumn="1" w:lastColumn="0" w:noHBand="0" w:noVBand="1"/>
      </w:tblPr>
      <w:tblGrid>
        <w:gridCol w:w="1894"/>
        <w:gridCol w:w="1893"/>
        <w:gridCol w:w="1893"/>
        <w:gridCol w:w="2327"/>
        <w:gridCol w:w="1893"/>
      </w:tblGrid>
      <w:tr w:rsidR="00766B19" w:rsidRPr="00AE06B4" w14:paraId="179F2B50" w14:textId="77777777" w:rsidTr="009B3866">
        <w:trPr>
          <w:trHeight w:val="300"/>
        </w:trPr>
        <w:tc>
          <w:tcPr>
            <w:tcW w:w="957" w:type="pct"/>
            <w:tcBorders>
              <w:bottom w:val="single" w:sz="4" w:space="0" w:color="auto"/>
            </w:tcBorders>
            <w:shd w:val="clear" w:color="000000" w:fill="666666"/>
            <w:vAlign w:val="center"/>
            <w:hideMark/>
          </w:tcPr>
          <w:p w14:paraId="0D0B6EEF" w14:textId="77777777" w:rsidR="00766B19" w:rsidRPr="00AE06B4" w:rsidRDefault="00766B19" w:rsidP="00B82D7C">
            <w:pPr>
              <w:spacing w:after="0" w:line="240" w:lineRule="auto"/>
              <w:jc w:val="center"/>
              <w:rPr>
                <w:rFonts w:eastAsia="Times New Roman" w:cstheme="minorHAnsi"/>
                <w:b/>
                <w:bCs/>
                <w:color w:val="FFFFFF"/>
              </w:rPr>
            </w:pPr>
            <w:r w:rsidRPr="00AE06B4">
              <w:rPr>
                <w:rFonts w:eastAsia="Times New Roman" w:cstheme="minorHAnsi"/>
                <w:b/>
                <w:bCs/>
                <w:color w:val="FFFFFF"/>
              </w:rPr>
              <w:t>CID</w:t>
            </w:r>
          </w:p>
        </w:tc>
        <w:tc>
          <w:tcPr>
            <w:tcW w:w="956" w:type="pct"/>
            <w:tcBorders>
              <w:bottom w:val="single" w:sz="4" w:space="0" w:color="auto"/>
            </w:tcBorders>
            <w:shd w:val="clear" w:color="000000" w:fill="666666"/>
            <w:vAlign w:val="center"/>
            <w:hideMark/>
          </w:tcPr>
          <w:p w14:paraId="0AAB7EF3" w14:textId="77777777" w:rsidR="00766B19" w:rsidRPr="00AE06B4" w:rsidRDefault="00766B19" w:rsidP="00B82D7C">
            <w:pPr>
              <w:spacing w:after="0" w:line="240" w:lineRule="auto"/>
              <w:jc w:val="center"/>
              <w:rPr>
                <w:rFonts w:eastAsia="Times New Roman" w:cstheme="minorHAnsi"/>
                <w:b/>
                <w:bCs/>
                <w:color w:val="FFFFFF"/>
              </w:rPr>
            </w:pPr>
            <w:r w:rsidRPr="00AE06B4">
              <w:rPr>
                <w:rFonts w:eastAsia="Times New Roman" w:cstheme="minorHAnsi"/>
                <w:b/>
                <w:bCs/>
                <w:color w:val="FFFFFF"/>
              </w:rPr>
              <w:t>UTCU</w:t>
            </w:r>
          </w:p>
        </w:tc>
        <w:tc>
          <w:tcPr>
            <w:tcW w:w="956" w:type="pct"/>
            <w:tcBorders>
              <w:bottom w:val="single" w:sz="4" w:space="0" w:color="auto"/>
            </w:tcBorders>
            <w:shd w:val="clear" w:color="auto" w:fill="auto"/>
            <w:noWrap/>
            <w:vAlign w:val="bottom"/>
            <w:hideMark/>
          </w:tcPr>
          <w:p w14:paraId="7031E5A0" w14:textId="77777777" w:rsidR="00766B19" w:rsidRPr="00AE06B4" w:rsidRDefault="00766B19" w:rsidP="00B82D7C">
            <w:pPr>
              <w:spacing w:after="0" w:line="240" w:lineRule="auto"/>
              <w:jc w:val="center"/>
              <w:rPr>
                <w:rFonts w:eastAsia="Times New Roman" w:cstheme="minorHAnsi"/>
                <w:b/>
                <w:bCs/>
                <w:color w:val="FFFFFF"/>
              </w:rPr>
            </w:pPr>
          </w:p>
        </w:tc>
        <w:tc>
          <w:tcPr>
            <w:tcW w:w="1175" w:type="pct"/>
            <w:tcBorders>
              <w:bottom w:val="single" w:sz="4" w:space="0" w:color="auto"/>
            </w:tcBorders>
            <w:shd w:val="clear" w:color="auto" w:fill="auto"/>
            <w:noWrap/>
            <w:vAlign w:val="bottom"/>
            <w:hideMark/>
          </w:tcPr>
          <w:p w14:paraId="4543118D" w14:textId="77777777" w:rsidR="00766B19" w:rsidRPr="00AE06B4" w:rsidRDefault="00766B19" w:rsidP="00B82D7C">
            <w:pPr>
              <w:spacing w:after="0" w:line="240" w:lineRule="auto"/>
              <w:rPr>
                <w:rFonts w:eastAsia="Times New Roman" w:cstheme="minorHAnsi"/>
                <w:sz w:val="20"/>
                <w:szCs w:val="20"/>
              </w:rPr>
            </w:pPr>
          </w:p>
        </w:tc>
        <w:tc>
          <w:tcPr>
            <w:tcW w:w="956" w:type="pct"/>
            <w:tcBorders>
              <w:bottom w:val="single" w:sz="4" w:space="0" w:color="auto"/>
            </w:tcBorders>
            <w:shd w:val="clear" w:color="auto" w:fill="auto"/>
            <w:noWrap/>
            <w:vAlign w:val="bottom"/>
            <w:hideMark/>
          </w:tcPr>
          <w:p w14:paraId="390533C0" w14:textId="77777777" w:rsidR="00766B19" w:rsidRPr="00AE06B4" w:rsidRDefault="00766B19" w:rsidP="00B82D7C">
            <w:pPr>
              <w:spacing w:after="0" w:line="240" w:lineRule="auto"/>
              <w:rPr>
                <w:rFonts w:eastAsia="Times New Roman" w:cstheme="minorHAnsi"/>
                <w:sz w:val="20"/>
                <w:szCs w:val="20"/>
              </w:rPr>
            </w:pPr>
          </w:p>
        </w:tc>
      </w:tr>
      <w:tr w:rsidR="00766B19" w:rsidRPr="00AE06B4" w14:paraId="214BC31B" w14:textId="77777777" w:rsidTr="009B3866">
        <w:trPr>
          <w:trHeight w:val="300"/>
        </w:trPr>
        <w:tc>
          <w:tcPr>
            <w:tcW w:w="957" w:type="pct"/>
            <w:tcBorders>
              <w:top w:val="single" w:sz="4" w:space="0" w:color="auto"/>
              <w:left w:val="single" w:sz="4" w:space="0" w:color="auto"/>
              <w:bottom w:val="single" w:sz="4" w:space="0" w:color="auto"/>
              <w:right w:val="single" w:sz="4" w:space="0" w:color="auto"/>
            </w:tcBorders>
            <w:shd w:val="clear" w:color="000000" w:fill="666666"/>
            <w:vAlign w:val="center"/>
            <w:hideMark/>
          </w:tcPr>
          <w:p w14:paraId="5A427EF2" w14:textId="77777777" w:rsidR="00766B19" w:rsidRPr="00AE06B4" w:rsidRDefault="00766B19" w:rsidP="00B82D7C">
            <w:pPr>
              <w:spacing w:after="0" w:line="240" w:lineRule="auto"/>
              <w:jc w:val="center"/>
              <w:rPr>
                <w:rFonts w:eastAsia="Times New Roman" w:cstheme="minorHAnsi"/>
                <w:b/>
                <w:bCs/>
                <w:color w:val="FFFFFF"/>
              </w:rPr>
            </w:pPr>
            <w:r w:rsidRPr="00AE06B4">
              <w:rPr>
                <w:rFonts w:eastAsia="Times New Roman" w:cstheme="minorHAnsi"/>
                <w:b/>
                <w:bCs/>
                <w:color w:val="FFFFFF"/>
              </w:rPr>
              <w:t>Type</w:t>
            </w:r>
          </w:p>
        </w:tc>
        <w:tc>
          <w:tcPr>
            <w:tcW w:w="956" w:type="pct"/>
            <w:tcBorders>
              <w:top w:val="single" w:sz="4" w:space="0" w:color="auto"/>
              <w:left w:val="single" w:sz="4" w:space="0" w:color="auto"/>
              <w:bottom w:val="single" w:sz="4" w:space="0" w:color="auto"/>
              <w:right w:val="single" w:sz="4" w:space="0" w:color="auto"/>
            </w:tcBorders>
            <w:shd w:val="clear" w:color="000000" w:fill="666666"/>
            <w:vAlign w:val="center"/>
            <w:hideMark/>
          </w:tcPr>
          <w:p w14:paraId="440CFEBA" w14:textId="77777777" w:rsidR="00766B19" w:rsidRPr="00AE06B4" w:rsidRDefault="00766B19" w:rsidP="00B82D7C">
            <w:pPr>
              <w:spacing w:after="0" w:line="240" w:lineRule="auto"/>
              <w:jc w:val="center"/>
              <w:rPr>
                <w:rFonts w:eastAsia="Times New Roman" w:cstheme="minorHAnsi"/>
                <w:b/>
                <w:bCs/>
                <w:color w:val="FFFFFF"/>
              </w:rPr>
            </w:pPr>
            <w:r w:rsidRPr="00AE06B4">
              <w:rPr>
                <w:rFonts w:eastAsia="Times New Roman" w:cstheme="minorHAnsi"/>
                <w:b/>
                <w:bCs/>
                <w:color w:val="FFFFFF"/>
              </w:rPr>
              <w:t>APP Num</w:t>
            </w:r>
          </w:p>
        </w:tc>
        <w:tc>
          <w:tcPr>
            <w:tcW w:w="956" w:type="pct"/>
            <w:tcBorders>
              <w:top w:val="single" w:sz="4" w:space="0" w:color="auto"/>
              <w:left w:val="single" w:sz="4" w:space="0" w:color="auto"/>
              <w:bottom w:val="single" w:sz="4" w:space="0" w:color="auto"/>
              <w:right w:val="single" w:sz="4" w:space="0" w:color="auto"/>
            </w:tcBorders>
            <w:shd w:val="clear" w:color="000000" w:fill="666666"/>
            <w:vAlign w:val="center"/>
            <w:hideMark/>
          </w:tcPr>
          <w:p w14:paraId="4195063A" w14:textId="77777777" w:rsidR="00766B19" w:rsidRPr="00AE06B4" w:rsidRDefault="00766B19" w:rsidP="00B82D7C">
            <w:pPr>
              <w:spacing w:after="0" w:line="240" w:lineRule="auto"/>
              <w:jc w:val="center"/>
              <w:rPr>
                <w:rFonts w:eastAsia="Times New Roman" w:cstheme="minorHAnsi"/>
                <w:b/>
                <w:bCs/>
                <w:color w:val="FFFFFF"/>
              </w:rPr>
            </w:pPr>
            <w:r w:rsidRPr="00AE06B4">
              <w:rPr>
                <w:rFonts w:eastAsia="Times New Roman" w:cstheme="minorHAnsi"/>
                <w:b/>
                <w:bCs/>
                <w:color w:val="FFFFFF"/>
              </w:rPr>
              <w:t>Version</w:t>
            </w:r>
          </w:p>
        </w:tc>
        <w:tc>
          <w:tcPr>
            <w:tcW w:w="1175" w:type="pct"/>
            <w:tcBorders>
              <w:top w:val="single" w:sz="4" w:space="0" w:color="auto"/>
              <w:left w:val="single" w:sz="4" w:space="0" w:color="auto"/>
              <w:bottom w:val="single" w:sz="4" w:space="0" w:color="auto"/>
              <w:right w:val="single" w:sz="4" w:space="0" w:color="auto"/>
            </w:tcBorders>
            <w:shd w:val="clear" w:color="000000" w:fill="666666"/>
            <w:vAlign w:val="center"/>
            <w:hideMark/>
          </w:tcPr>
          <w:p w14:paraId="0D1CC50D" w14:textId="77777777" w:rsidR="00766B19" w:rsidRPr="00AE06B4" w:rsidRDefault="00766B19" w:rsidP="00B82D7C">
            <w:pPr>
              <w:spacing w:after="0" w:line="240" w:lineRule="auto"/>
              <w:jc w:val="center"/>
              <w:rPr>
                <w:rFonts w:eastAsia="Times New Roman" w:cstheme="minorHAnsi"/>
                <w:b/>
                <w:bCs/>
                <w:color w:val="FFFFFF"/>
              </w:rPr>
            </w:pPr>
            <w:r w:rsidRPr="00AE06B4">
              <w:rPr>
                <w:rFonts w:eastAsia="Times New Roman" w:cstheme="minorHAnsi"/>
                <w:b/>
                <w:bCs/>
                <w:color w:val="FFFFFF"/>
              </w:rPr>
              <w:t>Job ID</w:t>
            </w:r>
          </w:p>
        </w:tc>
        <w:tc>
          <w:tcPr>
            <w:tcW w:w="956" w:type="pct"/>
            <w:tcBorders>
              <w:top w:val="single" w:sz="4" w:space="0" w:color="auto"/>
              <w:left w:val="single" w:sz="4" w:space="0" w:color="auto"/>
              <w:bottom w:val="single" w:sz="4" w:space="0" w:color="auto"/>
              <w:right w:val="single" w:sz="4" w:space="0" w:color="auto"/>
            </w:tcBorders>
            <w:shd w:val="clear" w:color="000000" w:fill="666666"/>
            <w:vAlign w:val="center"/>
            <w:hideMark/>
          </w:tcPr>
          <w:p w14:paraId="23C03F5E" w14:textId="77777777" w:rsidR="00766B19" w:rsidRPr="00AE06B4" w:rsidRDefault="00766B19" w:rsidP="00B82D7C">
            <w:pPr>
              <w:spacing w:after="0" w:line="240" w:lineRule="auto"/>
              <w:jc w:val="center"/>
              <w:rPr>
                <w:rFonts w:eastAsia="Times New Roman" w:cstheme="minorHAnsi"/>
                <w:b/>
                <w:bCs/>
                <w:color w:val="FFFFFF"/>
              </w:rPr>
            </w:pPr>
            <w:r w:rsidRPr="00AE06B4">
              <w:rPr>
                <w:rFonts w:eastAsia="Times New Roman" w:cstheme="minorHAnsi"/>
                <w:b/>
                <w:bCs/>
                <w:color w:val="FFFFFF"/>
              </w:rPr>
              <w:t>Active</w:t>
            </w:r>
          </w:p>
        </w:tc>
      </w:tr>
      <w:tr w:rsidR="00766B19" w:rsidRPr="00AE06B4" w14:paraId="457CCC4D" w14:textId="77777777" w:rsidTr="009B3866">
        <w:trPr>
          <w:trHeight w:val="300"/>
        </w:trPr>
        <w:tc>
          <w:tcPr>
            <w:tcW w:w="957"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7288A0FF" w14:textId="77777777" w:rsidR="00766B19" w:rsidRPr="00C74EE5" w:rsidRDefault="00766B19" w:rsidP="00B82D7C">
            <w:pPr>
              <w:spacing w:after="0" w:line="240" w:lineRule="auto"/>
              <w:jc w:val="center"/>
              <w:rPr>
                <w:rFonts w:ascii="Calibri" w:eastAsia="Times New Roman" w:hAnsi="Calibri" w:cs="Calibri"/>
                <w:color w:val="000000"/>
              </w:rPr>
            </w:pPr>
            <w:proofErr w:type="spellStart"/>
            <w:r w:rsidRPr="00C74EE5">
              <w:rPr>
                <w:rFonts w:ascii="Calibri" w:eastAsia="Times New Roman" w:hAnsi="Calibri" w:cs="Calibri"/>
                <w:color w:val="000000"/>
              </w:rPr>
              <w:t>dla</w:t>
            </w:r>
            <w:proofErr w:type="spellEnd"/>
          </w:p>
        </w:tc>
        <w:tc>
          <w:tcPr>
            <w:tcW w:w="956"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7E954DB2"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2020</w:t>
            </w:r>
          </w:p>
        </w:tc>
        <w:tc>
          <w:tcPr>
            <w:tcW w:w="956"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40D297A1"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21328</w:t>
            </w:r>
          </w:p>
        </w:tc>
        <w:tc>
          <w:tcPr>
            <w:tcW w:w="1175"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6A0FDFF7"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Letter - Daily</w:t>
            </w:r>
          </w:p>
        </w:tc>
        <w:tc>
          <w:tcPr>
            <w:tcW w:w="956" w:type="pct"/>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7E0FF6D2"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Yes</w:t>
            </w:r>
          </w:p>
        </w:tc>
      </w:tr>
      <w:tr w:rsidR="00766B19" w:rsidRPr="00AE06B4" w14:paraId="0E66F258" w14:textId="77777777" w:rsidTr="009B3866">
        <w:trPr>
          <w:trHeight w:val="300"/>
        </w:trPr>
        <w:tc>
          <w:tcPr>
            <w:tcW w:w="957" w:type="pct"/>
            <w:tcBorders>
              <w:top w:val="single" w:sz="4" w:space="0" w:color="auto"/>
              <w:left w:val="single" w:sz="4" w:space="0" w:color="auto"/>
              <w:bottom w:val="single" w:sz="4" w:space="0" w:color="auto"/>
              <w:right w:val="single" w:sz="4" w:space="0" w:color="auto"/>
            </w:tcBorders>
            <w:shd w:val="clear" w:color="000000" w:fill="E3E3E3"/>
            <w:vAlign w:val="center"/>
            <w:hideMark/>
          </w:tcPr>
          <w:p w14:paraId="5FB6831B" w14:textId="77777777" w:rsidR="00766B19" w:rsidRPr="00C74EE5" w:rsidRDefault="00766B19" w:rsidP="00B82D7C">
            <w:pPr>
              <w:spacing w:after="0" w:line="240" w:lineRule="auto"/>
              <w:jc w:val="center"/>
              <w:rPr>
                <w:rFonts w:ascii="Calibri" w:eastAsia="Times New Roman" w:hAnsi="Calibri" w:cs="Calibri"/>
                <w:color w:val="000000"/>
              </w:rPr>
            </w:pPr>
            <w:proofErr w:type="spellStart"/>
            <w:r w:rsidRPr="00C74EE5">
              <w:rPr>
                <w:rFonts w:ascii="Calibri" w:eastAsia="Times New Roman" w:hAnsi="Calibri" w:cs="Calibri"/>
                <w:color w:val="000000"/>
              </w:rPr>
              <w:t>dpa</w:t>
            </w:r>
            <w:proofErr w:type="spellEnd"/>
          </w:p>
        </w:tc>
        <w:tc>
          <w:tcPr>
            <w:tcW w:w="956" w:type="pct"/>
            <w:tcBorders>
              <w:top w:val="single" w:sz="4" w:space="0" w:color="auto"/>
              <w:left w:val="single" w:sz="4" w:space="0" w:color="auto"/>
              <w:bottom w:val="single" w:sz="4" w:space="0" w:color="auto"/>
              <w:right w:val="single" w:sz="4" w:space="0" w:color="auto"/>
            </w:tcBorders>
            <w:shd w:val="clear" w:color="000000" w:fill="E3E3E3"/>
            <w:vAlign w:val="center"/>
            <w:hideMark/>
          </w:tcPr>
          <w:p w14:paraId="77D09A8A"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2019</w:t>
            </w:r>
          </w:p>
        </w:tc>
        <w:tc>
          <w:tcPr>
            <w:tcW w:w="956" w:type="pct"/>
            <w:tcBorders>
              <w:top w:val="single" w:sz="4" w:space="0" w:color="auto"/>
              <w:left w:val="single" w:sz="4" w:space="0" w:color="auto"/>
              <w:bottom w:val="single" w:sz="4" w:space="0" w:color="auto"/>
              <w:right w:val="single" w:sz="4" w:space="0" w:color="auto"/>
            </w:tcBorders>
            <w:shd w:val="clear" w:color="000000" w:fill="E3E3E3"/>
            <w:vAlign w:val="center"/>
            <w:hideMark/>
          </w:tcPr>
          <w:p w14:paraId="18C5AA61"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21327</w:t>
            </w:r>
          </w:p>
        </w:tc>
        <w:tc>
          <w:tcPr>
            <w:tcW w:w="1175" w:type="pct"/>
            <w:tcBorders>
              <w:top w:val="single" w:sz="4" w:space="0" w:color="auto"/>
              <w:left w:val="single" w:sz="4" w:space="0" w:color="auto"/>
              <w:bottom w:val="single" w:sz="4" w:space="0" w:color="auto"/>
              <w:right w:val="single" w:sz="4" w:space="0" w:color="auto"/>
            </w:tcBorders>
            <w:shd w:val="clear" w:color="000000" w:fill="E3E3E3"/>
            <w:vAlign w:val="center"/>
            <w:hideMark/>
          </w:tcPr>
          <w:p w14:paraId="722603A8"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Letter - Postcards</w:t>
            </w:r>
          </w:p>
        </w:tc>
        <w:tc>
          <w:tcPr>
            <w:tcW w:w="956" w:type="pct"/>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37673B9E"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Yes</w:t>
            </w:r>
          </w:p>
        </w:tc>
      </w:tr>
      <w:tr w:rsidR="00766B19" w:rsidRPr="00AE06B4" w14:paraId="456C9C2C" w14:textId="77777777" w:rsidTr="009B3866">
        <w:trPr>
          <w:trHeight w:val="300"/>
        </w:trPr>
        <w:tc>
          <w:tcPr>
            <w:tcW w:w="957"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1E6BDA8F" w14:textId="77777777" w:rsidR="00766B19" w:rsidRPr="00C74EE5" w:rsidRDefault="00766B19" w:rsidP="00B82D7C">
            <w:pPr>
              <w:spacing w:after="0" w:line="240" w:lineRule="auto"/>
              <w:jc w:val="center"/>
              <w:rPr>
                <w:rFonts w:ascii="Calibri" w:eastAsia="Times New Roman" w:hAnsi="Calibri" w:cs="Calibri"/>
                <w:color w:val="000000"/>
              </w:rPr>
            </w:pPr>
            <w:proofErr w:type="spellStart"/>
            <w:r w:rsidRPr="00C74EE5">
              <w:rPr>
                <w:rFonts w:ascii="Calibri" w:eastAsia="Times New Roman" w:hAnsi="Calibri" w:cs="Calibri"/>
                <w:color w:val="000000"/>
              </w:rPr>
              <w:t>dpb</w:t>
            </w:r>
            <w:proofErr w:type="spellEnd"/>
          </w:p>
        </w:tc>
        <w:tc>
          <w:tcPr>
            <w:tcW w:w="956"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2AAC6975"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2397</w:t>
            </w:r>
          </w:p>
        </w:tc>
        <w:tc>
          <w:tcPr>
            <w:tcW w:w="956"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33566840"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21717</w:t>
            </w:r>
          </w:p>
        </w:tc>
        <w:tc>
          <w:tcPr>
            <w:tcW w:w="1175"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14EA2250"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Overdraft Notice</w:t>
            </w:r>
          </w:p>
        </w:tc>
        <w:tc>
          <w:tcPr>
            <w:tcW w:w="956" w:type="pct"/>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75332057"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Yes</w:t>
            </w:r>
          </w:p>
        </w:tc>
      </w:tr>
      <w:tr w:rsidR="00766B19" w:rsidRPr="00AE06B4" w14:paraId="31987442" w14:textId="77777777" w:rsidTr="009B3866">
        <w:trPr>
          <w:trHeight w:val="300"/>
        </w:trPr>
        <w:tc>
          <w:tcPr>
            <w:tcW w:w="957" w:type="pct"/>
            <w:tcBorders>
              <w:top w:val="single" w:sz="4" w:space="0" w:color="auto"/>
              <w:left w:val="single" w:sz="4" w:space="0" w:color="auto"/>
              <w:bottom w:val="single" w:sz="4" w:space="0" w:color="auto"/>
              <w:right w:val="single" w:sz="4" w:space="0" w:color="auto"/>
            </w:tcBorders>
            <w:shd w:val="clear" w:color="000000" w:fill="E3E3E3"/>
            <w:vAlign w:val="center"/>
            <w:hideMark/>
          </w:tcPr>
          <w:p w14:paraId="72B0137B"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ms2</w:t>
            </w:r>
          </w:p>
        </w:tc>
        <w:tc>
          <w:tcPr>
            <w:tcW w:w="956" w:type="pct"/>
            <w:tcBorders>
              <w:top w:val="single" w:sz="4" w:space="0" w:color="auto"/>
              <w:left w:val="single" w:sz="4" w:space="0" w:color="auto"/>
              <w:bottom w:val="single" w:sz="4" w:space="0" w:color="auto"/>
              <w:right w:val="single" w:sz="4" w:space="0" w:color="auto"/>
            </w:tcBorders>
            <w:shd w:val="clear" w:color="000000" w:fill="E3E3E3"/>
            <w:vAlign w:val="center"/>
            <w:hideMark/>
          </w:tcPr>
          <w:p w14:paraId="67E84B2B"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1864</w:t>
            </w:r>
          </w:p>
        </w:tc>
        <w:tc>
          <w:tcPr>
            <w:tcW w:w="956" w:type="pct"/>
            <w:tcBorders>
              <w:top w:val="single" w:sz="4" w:space="0" w:color="auto"/>
              <w:left w:val="single" w:sz="4" w:space="0" w:color="auto"/>
              <w:bottom w:val="single" w:sz="4" w:space="0" w:color="auto"/>
              <w:right w:val="single" w:sz="4" w:space="0" w:color="auto"/>
            </w:tcBorders>
            <w:shd w:val="clear" w:color="000000" w:fill="E3E3E3"/>
            <w:vAlign w:val="center"/>
            <w:hideMark/>
          </w:tcPr>
          <w:p w14:paraId="5598A9A1"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21169</w:t>
            </w:r>
          </w:p>
        </w:tc>
        <w:tc>
          <w:tcPr>
            <w:tcW w:w="1175" w:type="pct"/>
            <w:tcBorders>
              <w:top w:val="single" w:sz="4" w:space="0" w:color="auto"/>
              <w:left w:val="single" w:sz="4" w:space="0" w:color="auto"/>
              <w:bottom w:val="single" w:sz="4" w:space="0" w:color="auto"/>
              <w:right w:val="single" w:sz="4" w:space="0" w:color="auto"/>
            </w:tcBorders>
            <w:shd w:val="clear" w:color="000000" w:fill="E3E3E3"/>
            <w:vAlign w:val="center"/>
            <w:hideMark/>
          </w:tcPr>
          <w:p w14:paraId="5CB06CBD"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Stmt</w:t>
            </w:r>
          </w:p>
        </w:tc>
        <w:tc>
          <w:tcPr>
            <w:tcW w:w="956" w:type="pct"/>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77487409"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Yes</w:t>
            </w:r>
          </w:p>
        </w:tc>
      </w:tr>
      <w:tr w:rsidR="00766B19" w:rsidRPr="00AE06B4" w14:paraId="628E4610" w14:textId="77777777" w:rsidTr="009B3866">
        <w:trPr>
          <w:trHeight w:val="300"/>
        </w:trPr>
        <w:tc>
          <w:tcPr>
            <w:tcW w:w="957"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40B0CC89"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mv2</w:t>
            </w:r>
          </w:p>
        </w:tc>
        <w:tc>
          <w:tcPr>
            <w:tcW w:w="956"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59A38553"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1886</w:t>
            </w:r>
          </w:p>
        </w:tc>
        <w:tc>
          <w:tcPr>
            <w:tcW w:w="956"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713EAE05"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21192</w:t>
            </w:r>
          </w:p>
        </w:tc>
        <w:tc>
          <w:tcPr>
            <w:tcW w:w="1175" w:type="pct"/>
            <w:tcBorders>
              <w:top w:val="single" w:sz="4" w:space="0" w:color="auto"/>
              <w:left w:val="single" w:sz="4" w:space="0" w:color="auto"/>
              <w:bottom w:val="single" w:sz="4" w:space="0" w:color="auto"/>
              <w:right w:val="single" w:sz="4" w:space="0" w:color="auto"/>
            </w:tcBorders>
            <w:shd w:val="clear" w:color="000000" w:fill="EEEEEE"/>
            <w:vAlign w:val="center"/>
            <w:hideMark/>
          </w:tcPr>
          <w:p w14:paraId="0CA6F31A"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Visa</w:t>
            </w:r>
          </w:p>
        </w:tc>
        <w:tc>
          <w:tcPr>
            <w:tcW w:w="956" w:type="pct"/>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7BC8D487" w14:textId="77777777" w:rsidR="00766B19" w:rsidRPr="00C74EE5" w:rsidRDefault="00766B19" w:rsidP="00B82D7C">
            <w:pPr>
              <w:spacing w:after="0" w:line="240" w:lineRule="auto"/>
              <w:jc w:val="center"/>
              <w:rPr>
                <w:rFonts w:ascii="Calibri" w:eastAsia="Times New Roman" w:hAnsi="Calibri" w:cs="Calibri"/>
                <w:color w:val="000000"/>
              </w:rPr>
            </w:pPr>
            <w:r w:rsidRPr="00C74EE5">
              <w:rPr>
                <w:rFonts w:ascii="Calibri" w:eastAsia="Times New Roman" w:hAnsi="Calibri" w:cs="Calibri"/>
                <w:color w:val="000000"/>
              </w:rPr>
              <w:t>Yes</w:t>
            </w:r>
          </w:p>
        </w:tc>
      </w:tr>
    </w:tbl>
    <w:p w14:paraId="5A9479A4" w14:textId="77777777" w:rsidR="00766B19" w:rsidRPr="006C0BAB" w:rsidRDefault="00766B19" w:rsidP="00677DBC">
      <w:pPr>
        <w:spacing w:line="360" w:lineRule="auto"/>
        <w:rPr>
          <w:rFonts w:ascii="Times New Roman" w:hAnsi="Times New Roman" w:cs="Times New Roman"/>
        </w:rPr>
      </w:pPr>
    </w:p>
    <w:p w14:paraId="1EA79FAC" w14:textId="47F27667" w:rsidR="00A3616F" w:rsidRPr="00D104A4" w:rsidRDefault="006C0BAB" w:rsidP="00D104A4">
      <w:pPr>
        <w:pStyle w:val="ListParagraph"/>
        <w:numPr>
          <w:ilvl w:val="0"/>
          <w:numId w:val="2"/>
        </w:numPr>
        <w:spacing w:line="360" w:lineRule="auto"/>
        <w:rPr>
          <w:rStyle w:val="Heading2Char"/>
          <w:rFonts w:asciiTheme="minorHAnsi" w:eastAsiaTheme="minorHAnsi" w:hAnsiTheme="minorHAnsi" w:cstheme="minorHAnsi"/>
          <w:b w:val="0"/>
          <w:bCs w:val="0"/>
          <w:color w:val="auto"/>
          <w:sz w:val="24"/>
          <w:szCs w:val="24"/>
        </w:rPr>
      </w:pPr>
      <w:bookmarkStart w:id="2" w:name="_Toc521566373"/>
      <w:r w:rsidRPr="00D104A4">
        <w:rPr>
          <w:rFonts w:cstheme="minorHAnsi"/>
          <w:b/>
          <w:bCs/>
          <w:sz w:val="24"/>
          <w:szCs w:val="24"/>
        </w:rPr>
        <w:t>Preparing for the Audit</w:t>
      </w:r>
      <w:bookmarkEnd w:id="2"/>
    </w:p>
    <w:tbl>
      <w:tblPr>
        <w:tblW w:w="5000" w:type="pct"/>
        <w:tblLook w:val="04A0" w:firstRow="1" w:lastRow="0" w:firstColumn="1" w:lastColumn="0" w:noHBand="0" w:noVBand="1"/>
      </w:tblPr>
      <w:tblGrid>
        <w:gridCol w:w="693"/>
        <w:gridCol w:w="9207"/>
      </w:tblGrid>
      <w:tr w:rsidR="00A3616F" w:rsidRPr="00A3616F" w14:paraId="0D493ECA" w14:textId="77777777" w:rsidTr="00A3616F">
        <w:trPr>
          <w:trHeight w:val="1187"/>
        </w:trPr>
        <w:tc>
          <w:tcPr>
            <w:tcW w:w="350" w:type="pct"/>
            <w:shd w:val="clear" w:color="auto" w:fill="auto"/>
            <w:hideMark/>
          </w:tcPr>
          <w:p w14:paraId="4654014D" w14:textId="77777777" w:rsidR="00A3616F" w:rsidRPr="00A3616F" w:rsidRDefault="00A3616F" w:rsidP="00A3616F">
            <w:pPr>
              <w:spacing w:after="0" w:line="240" w:lineRule="auto"/>
              <w:rPr>
                <w:rFonts w:eastAsia="Times New Roman" w:cstheme="minorHAnsi"/>
                <w:color w:val="000000"/>
              </w:rPr>
            </w:pPr>
            <w:r w:rsidRPr="00A3616F">
              <w:rPr>
                <w:rFonts w:eastAsia="Times New Roman" w:cstheme="minorHAnsi"/>
                <w:color w:val="000000"/>
              </w:rPr>
              <w:t>3.1</w:t>
            </w:r>
          </w:p>
        </w:tc>
        <w:tc>
          <w:tcPr>
            <w:tcW w:w="4650" w:type="pct"/>
            <w:shd w:val="clear" w:color="auto" w:fill="auto"/>
            <w:hideMark/>
          </w:tcPr>
          <w:p w14:paraId="5910460A" w14:textId="75B30B58" w:rsidR="00A3616F" w:rsidRPr="00C74EE5" w:rsidRDefault="00A3616F" w:rsidP="003F2927">
            <w:pPr>
              <w:spacing w:after="0" w:line="240" w:lineRule="auto"/>
              <w:rPr>
                <w:rFonts w:ascii="Calibri" w:eastAsia="Times New Roman" w:hAnsi="Calibri" w:cs="Calibri"/>
                <w:color w:val="000000"/>
              </w:rPr>
            </w:pPr>
            <w:r w:rsidRPr="00C74EE5">
              <w:rPr>
                <w:rFonts w:ascii="Calibri" w:eastAsia="Times New Roman" w:hAnsi="Calibri" w:cs="Calibri"/>
                <w:color w:val="000000"/>
              </w:rPr>
              <w:t xml:space="preserve"> - Create a Programming Request (PR) and attach the completed ARF;</w:t>
            </w:r>
          </w:p>
          <w:p w14:paraId="084369CF" w14:textId="388A91AB" w:rsidR="00C147E5" w:rsidRPr="00C74EE5" w:rsidRDefault="00A3616F" w:rsidP="003F2927">
            <w:pPr>
              <w:spacing w:after="0" w:line="240" w:lineRule="auto"/>
              <w:rPr>
                <w:rFonts w:ascii="Calibri" w:eastAsia="Times New Roman" w:hAnsi="Calibri" w:cs="Calibri"/>
                <w:color w:val="000000"/>
              </w:rPr>
            </w:pPr>
            <w:r w:rsidRPr="00C74EE5">
              <w:rPr>
                <w:rFonts w:ascii="Calibri" w:eastAsia="Times New Roman" w:hAnsi="Calibri" w:cs="Calibri"/>
                <w:color w:val="000000"/>
              </w:rPr>
              <w:t xml:space="preserve"> - Please be sure </w:t>
            </w:r>
            <w:r w:rsidR="00662782">
              <w:rPr>
                <w:rFonts w:ascii="Calibri" w:eastAsia="Times New Roman" w:hAnsi="Calibri" w:cs="Calibri"/>
                <w:color w:val="000000"/>
              </w:rPr>
              <w:t xml:space="preserve">to </w:t>
            </w:r>
            <w:r w:rsidRPr="00C74EE5">
              <w:rPr>
                <w:rFonts w:ascii="Calibri" w:eastAsia="Times New Roman" w:hAnsi="Calibri" w:cs="Calibri"/>
                <w:color w:val="000000"/>
              </w:rPr>
              <w:t>include and specify due dates to expedite the processing of your request;</w:t>
            </w:r>
            <w:r w:rsidRPr="00C74EE5">
              <w:rPr>
                <w:rFonts w:ascii="Calibri" w:eastAsia="Times New Roman" w:hAnsi="Calibri" w:cs="Calibri"/>
                <w:color w:val="000000"/>
              </w:rPr>
              <w:br/>
              <w:t xml:space="preserve"> - IS will open a JEF for each application </w:t>
            </w:r>
            <w:r w:rsidR="00662782">
              <w:rPr>
                <w:rFonts w:ascii="Calibri" w:eastAsia="Times New Roman" w:hAnsi="Calibri" w:cs="Calibri"/>
                <w:color w:val="000000"/>
              </w:rPr>
              <w:t xml:space="preserve">type </w:t>
            </w:r>
            <w:r w:rsidRPr="00C74EE5">
              <w:rPr>
                <w:rFonts w:ascii="Calibri" w:eastAsia="Times New Roman" w:hAnsi="Calibri" w:cs="Calibri"/>
                <w:color w:val="000000"/>
              </w:rPr>
              <w:t>and insert the due date</w:t>
            </w:r>
            <w:r w:rsidR="00662782">
              <w:rPr>
                <w:rFonts w:ascii="Calibri" w:eastAsia="Times New Roman" w:hAnsi="Calibri" w:cs="Calibri"/>
                <w:color w:val="000000"/>
              </w:rPr>
              <w:t xml:space="preserve"> </w:t>
            </w:r>
            <w:r w:rsidRPr="00C74EE5">
              <w:rPr>
                <w:rFonts w:ascii="Calibri" w:eastAsia="Times New Roman" w:hAnsi="Calibri" w:cs="Calibri"/>
                <w:color w:val="000000"/>
              </w:rPr>
              <w:t>from the completed ARF</w:t>
            </w:r>
            <w:r w:rsidR="00C147E5" w:rsidRPr="00C74EE5">
              <w:rPr>
                <w:rFonts w:ascii="Calibri" w:eastAsia="Times New Roman" w:hAnsi="Calibri" w:cs="Calibri"/>
                <w:color w:val="000000"/>
              </w:rPr>
              <w:t xml:space="preserve"> </w:t>
            </w:r>
          </w:p>
          <w:p w14:paraId="1FC2BFEA" w14:textId="32FA6E1C" w:rsidR="00A3616F" w:rsidRPr="00C74EE5" w:rsidRDefault="00C147E5" w:rsidP="003F2927">
            <w:pPr>
              <w:spacing w:after="0" w:line="240" w:lineRule="auto"/>
              <w:rPr>
                <w:rFonts w:ascii="Calibri" w:eastAsia="Times New Roman" w:hAnsi="Calibri" w:cs="Calibri"/>
                <w:color w:val="000000"/>
              </w:rPr>
            </w:pPr>
            <w:r w:rsidRPr="00C74EE5">
              <w:rPr>
                <w:rFonts w:ascii="Calibri" w:eastAsia="Times New Roman" w:hAnsi="Calibri" w:cs="Calibri"/>
                <w:color w:val="000000"/>
              </w:rPr>
              <w:t xml:space="preserve">   </w:t>
            </w:r>
            <w:r w:rsidR="00A3616F" w:rsidRPr="00C74EE5">
              <w:rPr>
                <w:rFonts w:ascii="Calibri" w:eastAsia="Times New Roman" w:hAnsi="Calibri" w:cs="Calibri"/>
                <w:color w:val="000000"/>
              </w:rPr>
              <w:t>and assign the JEF to a programmer.</w:t>
            </w:r>
          </w:p>
        </w:tc>
      </w:tr>
      <w:tr w:rsidR="00A3616F" w:rsidRPr="00A3616F" w14:paraId="1C5D5016" w14:textId="77777777" w:rsidTr="00A3616F">
        <w:trPr>
          <w:trHeight w:val="315"/>
        </w:trPr>
        <w:tc>
          <w:tcPr>
            <w:tcW w:w="350" w:type="pct"/>
            <w:shd w:val="clear" w:color="auto" w:fill="auto"/>
            <w:hideMark/>
          </w:tcPr>
          <w:p w14:paraId="4DFA897F" w14:textId="77777777" w:rsidR="00A3616F" w:rsidRPr="00A3616F" w:rsidRDefault="00A3616F" w:rsidP="00A3616F">
            <w:pPr>
              <w:spacing w:after="0" w:line="240" w:lineRule="auto"/>
              <w:rPr>
                <w:rFonts w:eastAsia="Times New Roman" w:cstheme="minorHAnsi"/>
                <w:color w:val="000000"/>
              </w:rPr>
            </w:pPr>
            <w:r w:rsidRPr="00A3616F">
              <w:rPr>
                <w:rFonts w:eastAsia="Times New Roman" w:cstheme="minorHAnsi"/>
                <w:color w:val="000000"/>
              </w:rPr>
              <w:t>3.2</w:t>
            </w:r>
          </w:p>
        </w:tc>
        <w:tc>
          <w:tcPr>
            <w:tcW w:w="4650" w:type="pct"/>
            <w:shd w:val="clear" w:color="auto" w:fill="auto"/>
            <w:hideMark/>
          </w:tcPr>
          <w:p w14:paraId="1F79BD3B" w14:textId="43A79145" w:rsidR="00A3616F" w:rsidRPr="00C74EE5" w:rsidRDefault="00A3616F" w:rsidP="00A3616F">
            <w:pPr>
              <w:spacing w:after="0" w:line="240" w:lineRule="auto"/>
              <w:rPr>
                <w:rFonts w:ascii="Calibri" w:eastAsia="Times New Roman" w:hAnsi="Calibri" w:cs="Calibri"/>
                <w:color w:val="000000"/>
              </w:rPr>
            </w:pPr>
            <w:r w:rsidRPr="00C74EE5">
              <w:rPr>
                <w:rFonts w:ascii="Calibri" w:eastAsia="Times New Roman" w:hAnsi="Calibri" w:cs="Calibri"/>
                <w:color w:val="000000"/>
              </w:rPr>
              <w:t xml:space="preserve"> - The summary task list below identifies responsibilities for each department staff.</w:t>
            </w:r>
          </w:p>
        </w:tc>
      </w:tr>
    </w:tbl>
    <w:p w14:paraId="221D6FA9" w14:textId="4D9C4E13" w:rsidR="00A3616F" w:rsidRDefault="00A3616F" w:rsidP="009B3866">
      <w:pPr>
        <w:spacing w:after="120" w:line="240" w:lineRule="auto"/>
        <w:rPr>
          <w:rStyle w:val="Heading2Char"/>
          <w:rFonts w:ascii="Times New Roman" w:eastAsiaTheme="minorHAnsi" w:hAnsi="Times New Roman" w:cs="Times New Roman"/>
          <w:b w:val="0"/>
          <w:bCs w:val="0"/>
          <w:color w:val="auto"/>
          <w:sz w:val="22"/>
          <w:szCs w:val="22"/>
        </w:rPr>
      </w:pPr>
    </w:p>
    <w:p w14:paraId="006C1496" w14:textId="4D5E5E43" w:rsidR="0099617A" w:rsidRDefault="0099617A" w:rsidP="009B3866">
      <w:pPr>
        <w:spacing w:after="120" w:line="240" w:lineRule="auto"/>
        <w:rPr>
          <w:rStyle w:val="Heading2Char"/>
          <w:rFonts w:ascii="Times New Roman" w:eastAsiaTheme="minorHAnsi" w:hAnsi="Times New Roman" w:cs="Times New Roman"/>
          <w:b w:val="0"/>
          <w:bCs w:val="0"/>
          <w:color w:val="auto"/>
          <w:sz w:val="22"/>
          <w:szCs w:val="22"/>
        </w:rPr>
      </w:pPr>
    </w:p>
    <w:p w14:paraId="38530AC8" w14:textId="021A739D" w:rsidR="0099617A" w:rsidRDefault="0099617A" w:rsidP="009B3866">
      <w:pPr>
        <w:spacing w:after="120" w:line="240" w:lineRule="auto"/>
        <w:rPr>
          <w:rStyle w:val="Heading2Char"/>
          <w:rFonts w:ascii="Times New Roman" w:eastAsiaTheme="minorHAnsi" w:hAnsi="Times New Roman" w:cs="Times New Roman"/>
          <w:b w:val="0"/>
          <w:bCs w:val="0"/>
          <w:color w:val="auto"/>
          <w:sz w:val="22"/>
          <w:szCs w:val="22"/>
        </w:rPr>
      </w:pPr>
    </w:p>
    <w:p w14:paraId="4BD2003D" w14:textId="77777777" w:rsidR="000B6FC5" w:rsidRDefault="000B6FC5" w:rsidP="009B3866">
      <w:pPr>
        <w:spacing w:after="120" w:line="240" w:lineRule="auto"/>
        <w:rPr>
          <w:rStyle w:val="Heading2Char"/>
          <w:rFonts w:ascii="Times New Roman" w:eastAsiaTheme="minorHAnsi" w:hAnsi="Times New Roman" w:cs="Times New Roman"/>
          <w:b w:val="0"/>
          <w:bCs w:val="0"/>
          <w:color w:val="auto"/>
          <w:sz w:val="22"/>
          <w:szCs w:val="22"/>
        </w:rPr>
      </w:pPr>
    </w:p>
    <w:p w14:paraId="5F9ACA3A" w14:textId="77777777" w:rsidR="0099617A" w:rsidRPr="009B3866" w:rsidRDefault="0099617A" w:rsidP="009B3866">
      <w:pPr>
        <w:spacing w:after="120" w:line="240" w:lineRule="auto"/>
        <w:rPr>
          <w:rStyle w:val="Heading2Char"/>
          <w:rFonts w:ascii="Times New Roman" w:eastAsiaTheme="minorHAnsi" w:hAnsi="Times New Roman" w:cs="Times New Roman"/>
          <w:b w:val="0"/>
          <w:bCs w:val="0"/>
          <w:color w:val="auto"/>
          <w:sz w:val="22"/>
          <w:szCs w:val="22"/>
        </w:rPr>
      </w:pPr>
    </w:p>
    <w:p w14:paraId="08A37AD2" w14:textId="157208EC" w:rsidR="00206CCA" w:rsidRDefault="006C0BAB" w:rsidP="006A1931">
      <w:pPr>
        <w:spacing w:line="240" w:lineRule="auto"/>
        <w:ind w:firstLine="720"/>
        <w:rPr>
          <w:rFonts w:cstheme="minorHAnsi"/>
          <w:b/>
          <w:bCs/>
          <w:sz w:val="24"/>
          <w:szCs w:val="24"/>
        </w:rPr>
      </w:pPr>
      <w:bookmarkStart w:id="3" w:name="_Toc521566374"/>
      <w:r w:rsidRPr="00D104A4">
        <w:rPr>
          <w:rFonts w:cstheme="minorHAnsi"/>
          <w:b/>
          <w:bCs/>
          <w:sz w:val="24"/>
          <w:szCs w:val="24"/>
        </w:rPr>
        <w:lastRenderedPageBreak/>
        <w:t>Client Services Departments</w:t>
      </w:r>
      <w:r w:rsidR="003F6E3D" w:rsidRPr="00D104A4">
        <w:rPr>
          <w:rFonts w:cstheme="minorHAnsi"/>
          <w:b/>
          <w:bCs/>
          <w:sz w:val="24"/>
          <w:szCs w:val="24"/>
        </w:rPr>
        <w:t xml:space="preserve"> Responsibilities</w:t>
      </w:r>
      <w:bookmarkEnd w:id="3"/>
    </w:p>
    <w:p w14:paraId="6DE5C3FF" w14:textId="498B8614" w:rsidR="00D104A4" w:rsidRPr="0099617A" w:rsidRDefault="003F6E3D" w:rsidP="006A1931">
      <w:pPr>
        <w:pStyle w:val="NoSpacing"/>
        <w:numPr>
          <w:ilvl w:val="0"/>
          <w:numId w:val="25"/>
        </w:numPr>
        <w:rPr>
          <w:rFonts w:ascii="Calibri" w:hAnsi="Calibri" w:cs="Calibri"/>
          <w:b/>
          <w:bCs/>
          <w:sz w:val="24"/>
          <w:szCs w:val="24"/>
        </w:rPr>
      </w:pPr>
      <w:r w:rsidRPr="0099617A">
        <w:rPr>
          <w:rFonts w:ascii="Calibri" w:hAnsi="Calibri" w:cs="Calibri"/>
        </w:rPr>
        <w:t xml:space="preserve">Account Services (AS), </w:t>
      </w:r>
    </w:p>
    <w:p w14:paraId="7B4EA3B3" w14:textId="1EDE774D" w:rsidR="00D104A4" w:rsidRPr="0099617A" w:rsidRDefault="003F6E3D" w:rsidP="006A1931">
      <w:pPr>
        <w:pStyle w:val="NoSpacing"/>
        <w:numPr>
          <w:ilvl w:val="0"/>
          <w:numId w:val="25"/>
        </w:numPr>
        <w:rPr>
          <w:rFonts w:ascii="Calibri" w:hAnsi="Calibri" w:cs="Calibri"/>
        </w:rPr>
      </w:pPr>
      <w:r w:rsidRPr="0099617A">
        <w:rPr>
          <w:rFonts w:ascii="Calibri" w:hAnsi="Calibri" w:cs="Calibri"/>
        </w:rPr>
        <w:t xml:space="preserve">Account Management (AM), </w:t>
      </w:r>
    </w:p>
    <w:p w14:paraId="1C561222" w14:textId="7978000B" w:rsidR="00D104A4" w:rsidRPr="0099617A" w:rsidRDefault="003F6E3D" w:rsidP="006A1931">
      <w:pPr>
        <w:pStyle w:val="NoSpacing"/>
        <w:numPr>
          <w:ilvl w:val="0"/>
          <w:numId w:val="25"/>
        </w:numPr>
        <w:rPr>
          <w:rFonts w:ascii="Calibri" w:hAnsi="Calibri" w:cs="Calibri"/>
        </w:rPr>
      </w:pPr>
      <w:r w:rsidRPr="0099617A">
        <w:rPr>
          <w:rFonts w:ascii="Calibri" w:hAnsi="Calibri" w:cs="Calibri"/>
        </w:rPr>
        <w:t>Sales and Implementation (IM)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9265"/>
      </w:tblGrid>
      <w:tr w:rsidR="0020473C" w:rsidRPr="0020473C" w14:paraId="1CDFAA2D" w14:textId="77777777" w:rsidTr="00072ADA">
        <w:trPr>
          <w:trHeight w:val="300"/>
        </w:trPr>
        <w:tc>
          <w:tcPr>
            <w:tcW w:w="316" w:type="pct"/>
            <w:shd w:val="clear" w:color="auto" w:fill="auto"/>
            <w:vAlign w:val="center"/>
            <w:hideMark/>
          </w:tcPr>
          <w:p w14:paraId="5DEB8CD0" w14:textId="77777777" w:rsidR="0020473C" w:rsidRPr="0020473C" w:rsidRDefault="0020473C" w:rsidP="0020473C">
            <w:pPr>
              <w:spacing w:after="0" w:line="240" w:lineRule="auto"/>
              <w:jc w:val="center"/>
              <w:rPr>
                <w:rFonts w:ascii="Calibri" w:eastAsia="Times New Roman" w:hAnsi="Calibri" w:cs="Calibri"/>
                <w:color w:val="000000"/>
              </w:rPr>
            </w:pPr>
            <w:r w:rsidRPr="0020473C">
              <w:rPr>
                <w:rFonts w:ascii="Calibri" w:eastAsia="Times New Roman" w:hAnsi="Calibri" w:cs="Calibri"/>
                <w:color w:val="000000"/>
              </w:rPr>
              <w:t>a</w:t>
            </w:r>
          </w:p>
        </w:tc>
        <w:tc>
          <w:tcPr>
            <w:tcW w:w="4684" w:type="pct"/>
            <w:shd w:val="clear" w:color="auto" w:fill="auto"/>
            <w:vAlign w:val="center"/>
            <w:hideMark/>
          </w:tcPr>
          <w:p w14:paraId="3085ECF1" w14:textId="77777777" w:rsidR="0020473C" w:rsidRPr="0020473C" w:rsidRDefault="0020473C" w:rsidP="0020473C">
            <w:pPr>
              <w:spacing w:after="0" w:line="240" w:lineRule="auto"/>
              <w:ind w:firstLineChars="100" w:firstLine="140"/>
              <w:rPr>
                <w:rFonts w:ascii="Calibri" w:eastAsia="Times New Roman" w:hAnsi="Calibri" w:cs="Calibri"/>
                <w:color w:val="000000"/>
              </w:rPr>
            </w:pPr>
            <w:r w:rsidRPr="0020473C">
              <w:rPr>
                <w:rFonts w:ascii="Calibri" w:eastAsia="Symbol" w:hAnsi="Calibri" w:cs="Calibri"/>
                <w:color w:val="000000"/>
                <w:sz w:val="14"/>
                <w:szCs w:val="14"/>
              </w:rPr>
              <w:t xml:space="preserve">   </w:t>
            </w:r>
            <w:r w:rsidRPr="0020473C">
              <w:rPr>
                <w:rFonts w:ascii="Calibri" w:eastAsia="Symbol" w:hAnsi="Calibri" w:cs="Calibri"/>
                <w:color w:val="000000"/>
              </w:rPr>
              <w:t>List all JEFs for apps provide to IS.</w:t>
            </w:r>
          </w:p>
        </w:tc>
      </w:tr>
      <w:tr w:rsidR="0020473C" w:rsidRPr="0020473C" w14:paraId="2073539E" w14:textId="77777777" w:rsidTr="00072ADA">
        <w:trPr>
          <w:trHeight w:val="300"/>
        </w:trPr>
        <w:tc>
          <w:tcPr>
            <w:tcW w:w="316" w:type="pct"/>
            <w:shd w:val="clear" w:color="auto" w:fill="auto"/>
            <w:vAlign w:val="center"/>
            <w:hideMark/>
          </w:tcPr>
          <w:p w14:paraId="4B9044E8" w14:textId="77777777" w:rsidR="0020473C" w:rsidRPr="0020473C" w:rsidRDefault="0020473C" w:rsidP="0020473C">
            <w:pPr>
              <w:spacing w:after="0" w:line="240" w:lineRule="auto"/>
              <w:jc w:val="center"/>
              <w:rPr>
                <w:rFonts w:ascii="Calibri" w:eastAsia="Times New Roman" w:hAnsi="Calibri" w:cs="Calibri"/>
                <w:color w:val="000000"/>
              </w:rPr>
            </w:pPr>
            <w:r w:rsidRPr="0020473C">
              <w:rPr>
                <w:rFonts w:ascii="Calibri" w:eastAsia="Times New Roman" w:hAnsi="Calibri" w:cs="Calibri"/>
                <w:color w:val="000000"/>
              </w:rPr>
              <w:t>b</w:t>
            </w:r>
          </w:p>
        </w:tc>
        <w:tc>
          <w:tcPr>
            <w:tcW w:w="4684" w:type="pct"/>
            <w:shd w:val="clear" w:color="auto" w:fill="auto"/>
            <w:vAlign w:val="center"/>
            <w:hideMark/>
          </w:tcPr>
          <w:p w14:paraId="78B059D6" w14:textId="77777777" w:rsidR="0020473C" w:rsidRPr="0020473C" w:rsidRDefault="0020473C" w:rsidP="0020473C">
            <w:pPr>
              <w:spacing w:after="0" w:line="240" w:lineRule="auto"/>
              <w:ind w:firstLineChars="100" w:firstLine="220"/>
              <w:rPr>
                <w:rFonts w:ascii="Calibri" w:eastAsia="Times New Roman" w:hAnsi="Calibri" w:cs="Calibri"/>
                <w:color w:val="000000"/>
              </w:rPr>
            </w:pPr>
            <w:r w:rsidRPr="0020473C">
              <w:rPr>
                <w:rFonts w:ascii="Calibri" w:eastAsia="Symbol" w:hAnsi="Calibri" w:cs="Calibri"/>
                <w:color w:val="000000"/>
              </w:rPr>
              <w:t>Update SOWs with all the relevant JEF info</w:t>
            </w:r>
          </w:p>
        </w:tc>
      </w:tr>
      <w:tr w:rsidR="0020473C" w:rsidRPr="0020473C" w14:paraId="6DAEE3E7" w14:textId="77777777" w:rsidTr="00072ADA">
        <w:trPr>
          <w:trHeight w:val="70"/>
        </w:trPr>
        <w:tc>
          <w:tcPr>
            <w:tcW w:w="316" w:type="pct"/>
            <w:shd w:val="clear" w:color="auto" w:fill="auto"/>
            <w:vAlign w:val="center"/>
            <w:hideMark/>
          </w:tcPr>
          <w:p w14:paraId="035B8508" w14:textId="77777777" w:rsidR="0020473C" w:rsidRPr="0020473C" w:rsidRDefault="0020473C" w:rsidP="0020473C">
            <w:pPr>
              <w:spacing w:after="0" w:line="240" w:lineRule="auto"/>
              <w:jc w:val="center"/>
              <w:rPr>
                <w:rFonts w:ascii="Calibri" w:eastAsia="Times New Roman" w:hAnsi="Calibri" w:cs="Calibri"/>
                <w:color w:val="000000"/>
              </w:rPr>
            </w:pPr>
            <w:r w:rsidRPr="0020473C">
              <w:rPr>
                <w:rFonts w:ascii="Calibri" w:eastAsia="Times New Roman" w:hAnsi="Calibri" w:cs="Calibri"/>
                <w:color w:val="000000"/>
              </w:rPr>
              <w:t>c</w:t>
            </w:r>
          </w:p>
        </w:tc>
        <w:tc>
          <w:tcPr>
            <w:tcW w:w="4684" w:type="pct"/>
            <w:shd w:val="clear" w:color="auto" w:fill="auto"/>
            <w:vAlign w:val="center"/>
            <w:hideMark/>
          </w:tcPr>
          <w:p w14:paraId="690B32F6" w14:textId="77777777" w:rsidR="0020473C" w:rsidRPr="0020473C" w:rsidRDefault="0020473C" w:rsidP="0020473C">
            <w:pPr>
              <w:spacing w:after="0" w:line="240" w:lineRule="auto"/>
              <w:ind w:firstLineChars="100" w:firstLine="220"/>
              <w:rPr>
                <w:rFonts w:ascii="Calibri" w:eastAsia="Times New Roman" w:hAnsi="Calibri" w:cs="Calibri"/>
                <w:color w:val="000000"/>
              </w:rPr>
            </w:pPr>
            <w:r w:rsidRPr="0020473C">
              <w:rPr>
                <w:rFonts w:ascii="Calibri" w:eastAsia="Symbol" w:hAnsi="Calibri" w:cs="Calibri"/>
                <w:color w:val="000000"/>
              </w:rPr>
              <w:t>Provide link to SOW for Audit to QA</w:t>
            </w:r>
          </w:p>
        </w:tc>
      </w:tr>
    </w:tbl>
    <w:p w14:paraId="3BF74F28" w14:textId="77777777" w:rsidR="000C6154" w:rsidRDefault="000C6154" w:rsidP="000B6FC5">
      <w:pPr>
        <w:spacing w:line="240" w:lineRule="auto"/>
        <w:rPr>
          <w:rFonts w:cstheme="minorHAnsi"/>
        </w:rPr>
      </w:pPr>
      <w:bookmarkStart w:id="4" w:name="_Toc521566375"/>
    </w:p>
    <w:p w14:paraId="67034E08" w14:textId="49BEE8D7" w:rsidR="006C0BAB" w:rsidRPr="000C6154" w:rsidRDefault="006C0BAB" w:rsidP="000B6FC5">
      <w:pPr>
        <w:spacing w:line="240" w:lineRule="auto"/>
        <w:ind w:firstLine="720"/>
        <w:rPr>
          <w:ins w:id="5" w:author="Tomas Lee" w:date="2018-08-08T15:27:00Z"/>
          <w:rFonts w:cstheme="minorHAnsi"/>
          <w:b/>
          <w:bCs/>
          <w:sz w:val="24"/>
          <w:szCs w:val="24"/>
        </w:rPr>
      </w:pPr>
      <w:r w:rsidRPr="000C6154">
        <w:rPr>
          <w:rFonts w:cstheme="minorHAnsi"/>
          <w:b/>
          <w:bCs/>
          <w:sz w:val="24"/>
          <w:szCs w:val="24"/>
        </w:rPr>
        <w:t>IS Department Responsibilities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9265"/>
      </w:tblGrid>
      <w:tr w:rsidR="005E7A71" w:rsidRPr="005E7A71" w14:paraId="72F42AA5" w14:textId="77777777" w:rsidTr="00072ADA">
        <w:trPr>
          <w:trHeight w:val="300"/>
        </w:trPr>
        <w:tc>
          <w:tcPr>
            <w:tcW w:w="625" w:type="dxa"/>
            <w:shd w:val="clear" w:color="auto" w:fill="auto"/>
            <w:vAlign w:val="center"/>
            <w:hideMark/>
          </w:tcPr>
          <w:p w14:paraId="5E641C61" w14:textId="77777777" w:rsidR="005E7A71" w:rsidRPr="005E7A71" w:rsidRDefault="005E7A71" w:rsidP="005E7A71">
            <w:pPr>
              <w:spacing w:after="0" w:line="240" w:lineRule="auto"/>
              <w:jc w:val="center"/>
              <w:rPr>
                <w:rFonts w:ascii="Calibri" w:eastAsia="Times New Roman" w:hAnsi="Calibri" w:cs="Calibri"/>
                <w:color w:val="000000"/>
              </w:rPr>
            </w:pPr>
            <w:r w:rsidRPr="005E7A71">
              <w:rPr>
                <w:rFonts w:ascii="Calibri" w:eastAsia="Times New Roman" w:hAnsi="Calibri" w:cs="Calibri"/>
                <w:color w:val="000000"/>
              </w:rPr>
              <w:t>a</w:t>
            </w:r>
          </w:p>
        </w:tc>
        <w:tc>
          <w:tcPr>
            <w:tcW w:w="9265" w:type="dxa"/>
            <w:shd w:val="clear" w:color="auto" w:fill="auto"/>
            <w:vAlign w:val="center"/>
            <w:hideMark/>
          </w:tcPr>
          <w:p w14:paraId="41A1B045" w14:textId="7911DB43" w:rsidR="005E7A71" w:rsidRPr="005E7A71" w:rsidRDefault="005E7A71" w:rsidP="005E7A71">
            <w:pPr>
              <w:spacing w:after="0" w:line="240" w:lineRule="auto"/>
              <w:ind w:firstLineChars="100" w:firstLine="140"/>
              <w:rPr>
                <w:rFonts w:ascii="Calibri" w:eastAsia="Times New Roman" w:hAnsi="Calibri" w:cs="Calibri"/>
                <w:color w:val="000000"/>
              </w:rPr>
            </w:pPr>
            <w:r w:rsidRPr="005E7A71">
              <w:rPr>
                <w:rFonts w:ascii="Calibri" w:eastAsia="Symbol" w:hAnsi="Calibri" w:cs="Calibri"/>
                <w:color w:val="000000"/>
                <w:sz w:val="14"/>
                <w:szCs w:val="14"/>
              </w:rPr>
              <w:t xml:space="preserve"> </w:t>
            </w:r>
            <w:r w:rsidRPr="005E7A71">
              <w:rPr>
                <w:rFonts w:ascii="Calibri" w:eastAsia="Symbol" w:hAnsi="Calibri" w:cs="Calibri"/>
                <w:color w:val="000000"/>
              </w:rPr>
              <w:t xml:space="preserve">Export all the projects (List is from DataTRAC) for this app from production to </w:t>
            </w:r>
            <w:r w:rsidR="00B81B89" w:rsidRPr="00072ADA">
              <w:rPr>
                <w:rFonts w:ascii="Calibri" w:eastAsia="Symbol" w:hAnsi="Calibri" w:cs="Calibri"/>
                <w:color w:val="000000"/>
              </w:rPr>
              <w:t xml:space="preserve">                </w:t>
            </w:r>
            <w:r w:rsidR="00131F62">
              <w:rPr>
                <w:rFonts w:ascii="Calibri" w:eastAsia="Symbol" w:hAnsi="Calibri" w:cs="Calibri"/>
                <w:color w:val="000000"/>
              </w:rPr>
              <w:t xml:space="preserve">    &gt;&gt;&gt;</w:t>
            </w:r>
            <w:r w:rsidRPr="005E7A71">
              <w:rPr>
                <w:rFonts w:ascii="Calibri" w:eastAsia="Symbol" w:hAnsi="Calibri" w:cs="Calibri"/>
                <w:color w:val="000000"/>
              </w:rPr>
              <w:t>/</w:t>
            </w:r>
            <w:proofErr w:type="spellStart"/>
            <w:r w:rsidRPr="005E7A71">
              <w:rPr>
                <w:rFonts w:ascii="Calibri" w:eastAsia="Symbol" w:hAnsi="Calibri" w:cs="Calibri"/>
                <w:color w:val="000000"/>
              </w:rPr>
              <w:t>is</w:t>
            </w:r>
            <w:r w:rsidR="000F34E0">
              <w:rPr>
                <w:rFonts w:ascii="Calibri" w:eastAsia="Symbol" w:hAnsi="Calibri" w:cs="Calibri"/>
                <w:color w:val="000000"/>
              </w:rPr>
              <w:t>s</w:t>
            </w:r>
            <w:proofErr w:type="spellEnd"/>
            <w:r w:rsidRPr="005E7A71">
              <w:rPr>
                <w:rFonts w:ascii="Calibri" w:eastAsia="Symbol" w:hAnsi="Calibri" w:cs="Calibri"/>
                <w:color w:val="000000"/>
              </w:rPr>
              <w:t>/qa/&lt;CID&gt;/</w:t>
            </w:r>
            <w:proofErr w:type="spellStart"/>
            <w:r w:rsidRPr="005E7A71">
              <w:rPr>
                <w:rFonts w:ascii="Calibri" w:eastAsia="Symbol" w:hAnsi="Calibri" w:cs="Calibri"/>
                <w:color w:val="000000"/>
              </w:rPr>
              <w:t>AuditYYYY</w:t>
            </w:r>
            <w:proofErr w:type="spellEnd"/>
            <w:r w:rsidRPr="005E7A71">
              <w:rPr>
                <w:rFonts w:ascii="Calibri" w:eastAsia="Symbol" w:hAnsi="Calibri" w:cs="Calibri"/>
                <w:color w:val="000000"/>
              </w:rPr>
              <w:t>/&lt;JID&gt;/</w:t>
            </w:r>
          </w:p>
        </w:tc>
      </w:tr>
      <w:tr w:rsidR="005E7A71" w:rsidRPr="005E7A71" w14:paraId="7A9FDA7D" w14:textId="77777777" w:rsidTr="00072ADA">
        <w:trPr>
          <w:trHeight w:val="300"/>
        </w:trPr>
        <w:tc>
          <w:tcPr>
            <w:tcW w:w="625" w:type="dxa"/>
            <w:shd w:val="clear" w:color="auto" w:fill="auto"/>
            <w:vAlign w:val="center"/>
            <w:hideMark/>
          </w:tcPr>
          <w:p w14:paraId="1C14E525" w14:textId="77777777" w:rsidR="005E7A71" w:rsidRPr="005E7A71" w:rsidRDefault="005E7A71" w:rsidP="005E7A71">
            <w:pPr>
              <w:spacing w:after="0" w:line="240" w:lineRule="auto"/>
              <w:jc w:val="center"/>
              <w:rPr>
                <w:rFonts w:ascii="Calibri" w:eastAsia="Times New Roman" w:hAnsi="Calibri" w:cs="Calibri"/>
                <w:color w:val="000000"/>
              </w:rPr>
            </w:pPr>
            <w:r w:rsidRPr="005E7A71">
              <w:rPr>
                <w:rFonts w:ascii="Calibri" w:eastAsia="Times New Roman" w:hAnsi="Calibri" w:cs="Calibri"/>
                <w:color w:val="000000"/>
              </w:rPr>
              <w:t>b</w:t>
            </w:r>
          </w:p>
        </w:tc>
        <w:tc>
          <w:tcPr>
            <w:tcW w:w="9265" w:type="dxa"/>
            <w:shd w:val="clear" w:color="auto" w:fill="auto"/>
            <w:vAlign w:val="center"/>
            <w:hideMark/>
          </w:tcPr>
          <w:p w14:paraId="68A770D0" w14:textId="77777777" w:rsidR="005E7A71" w:rsidRPr="005E7A71" w:rsidRDefault="005E7A71" w:rsidP="005E7A71">
            <w:pPr>
              <w:spacing w:after="0" w:line="240" w:lineRule="auto"/>
              <w:ind w:firstLineChars="100" w:firstLine="140"/>
              <w:rPr>
                <w:rFonts w:ascii="Calibri" w:eastAsia="Times New Roman" w:hAnsi="Calibri" w:cs="Calibri"/>
                <w:color w:val="000000"/>
              </w:rPr>
            </w:pPr>
            <w:r w:rsidRPr="005E7A71">
              <w:rPr>
                <w:rFonts w:ascii="Calibri" w:eastAsia="Symbol" w:hAnsi="Calibri" w:cs="Calibri"/>
                <w:color w:val="000000"/>
                <w:sz w:val="14"/>
                <w:szCs w:val="14"/>
              </w:rPr>
              <w:t xml:space="preserve">  </w:t>
            </w:r>
            <w:r w:rsidRPr="005E7A71">
              <w:rPr>
                <w:rFonts w:ascii="Calibri" w:eastAsia="Symbol" w:hAnsi="Calibri" w:cs="Calibri"/>
                <w:color w:val="000000"/>
              </w:rPr>
              <w:t>Like this for daily letters UTCU will be in --- /</w:t>
            </w:r>
            <w:proofErr w:type="spellStart"/>
            <w:r w:rsidRPr="005E7A71">
              <w:rPr>
                <w:rFonts w:ascii="Calibri" w:eastAsia="Symbol" w:hAnsi="Calibri" w:cs="Calibri"/>
                <w:color w:val="000000"/>
              </w:rPr>
              <w:t>iss</w:t>
            </w:r>
            <w:proofErr w:type="spellEnd"/>
            <w:r w:rsidRPr="005E7A71">
              <w:rPr>
                <w:rFonts w:ascii="Calibri" w:eastAsia="Symbol" w:hAnsi="Calibri" w:cs="Calibri"/>
                <w:color w:val="000000"/>
              </w:rPr>
              <w:t>/qa/UTCU/Audit2018/DL/</w:t>
            </w:r>
          </w:p>
        </w:tc>
      </w:tr>
      <w:tr w:rsidR="005E7A71" w:rsidRPr="005E7A71" w14:paraId="397B32DA" w14:textId="77777777" w:rsidTr="00072ADA">
        <w:trPr>
          <w:trHeight w:val="300"/>
        </w:trPr>
        <w:tc>
          <w:tcPr>
            <w:tcW w:w="625" w:type="dxa"/>
            <w:shd w:val="clear" w:color="auto" w:fill="auto"/>
            <w:vAlign w:val="center"/>
            <w:hideMark/>
          </w:tcPr>
          <w:p w14:paraId="618DE212" w14:textId="77777777" w:rsidR="005E7A71" w:rsidRPr="005E7A71" w:rsidRDefault="005E7A71" w:rsidP="005E7A71">
            <w:pPr>
              <w:spacing w:after="0" w:line="240" w:lineRule="auto"/>
              <w:jc w:val="center"/>
              <w:rPr>
                <w:rFonts w:ascii="Calibri" w:eastAsia="Times New Roman" w:hAnsi="Calibri" w:cs="Calibri"/>
                <w:color w:val="000000"/>
              </w:rPr>
            </w:pPr>
            <w:r w:rsidRPr="005E7A71">
              <w:rPr>
                <w:rFonts w:ascii="Calibri" w:eastAsia="Times New Roman" w:hAnsi="Calibri" w:cs="Calibri"/>
                <w:color w:val="000000"/>
              </w:rPr>
              <w:t>c</w:t>
            </w:r>
          </w:p>
        </w:tc>
        <w:tc>
          <w:tcPr>
            <w:tcW w:w="9265" w:type="dxa"/>
            <w:shd w:val="clear" w:color="auto" w:fill="auto"/>
            <w:vAlign w:val="center"/>
            <w:hideMark/>
          </w:tcPr>
          <w:p w14:paraId="1B26C5B3" w14:textId="77777777" w:rsidR="005E7A71" w:rsidRPr="005E7A71" w:rsidRDefault="005E7A71" w:rsidP="005E7A71">
            <w:pPr>
              <w:spacing w:after="0" w:line="240" w:lineRule="auto"/>
              <w:ind w:firstLineChars="100" w:firstLine="140"/>
              <w:rPr>
                <w:rFonts w:ascii="Calibri" w:eastAsia="Times New Roman" w:hAnsi="Calibri" w:cs="Calibri"/>
                <w:color w:val="000000"/>
              </w:rPr>
            </w:pPr>
            <w:r w:rsidRPr="005E7A71">
              <w:rPr>
                <w:rFonts w:ascii="Calibri" w:eastAsia="Symbol" w:hAnsi="Calibri" w:cs="Calibri"/>
                <w:color w:val="000000"/>
                <w:sz w:val="14"/>
                <w:szCs w:val="14"/>
              </w:rPr>
              <w:t xml:space="preserve"> </w:t>
            </w:r>
            <w:r w:rsidRPr="005E7A71">
              <w:rPr>
                <w:rFonts w:ascii="Calibri" w:eastAsia="Symbol" w:hAnsi="Calibri" w:cs="Calibri"/>
                <w:color w:val="000000"/>
              </w:rPr>
              <w:t>Provide print samples from the print files from</w:t>
            </w:r>
          </w:p>
        </w:tc>
      </w:tr>
      <w:tr w:rsidR="005E7A71" w:rsidRPr="005E7A71" w14:paraId="3F12D321" w14:textId="77777777" w:rsidTr="00072ADA">
        <w:trPr>
          <w:trHeight w:val="300"/>
        </w:trPr>
        <w:tc>
          <w:tcPr>
            <w:tcW w:w="625" w:type="dxa"/>
            <w:shd w:val="clear" w:color="auto" w:fill="auto"/>
            <w:vAlign w:val="center"/>
            <w:hideMark/>
          </w:tcPr>
          <w:p w14:paraId="465AB255" w14:textId="77777777" w:rsidR="005E7A71" w:rsidRPr="005E7A71" w:rsidRDefault="005E7A71" w:rsidP="005E7A71">
            <w:pPr>
              <w:spacing w:after="0" w:line="240" w:lineRule="auto"/>
              <w:jc w:val="center"/>
              <w:rPr>
                <w:rFonts w:ascii="Calibri" w:eastAsia="Times New Roman" w:hAnsi="Calibri" w:cs="Calibri"/>
                <w:color w:val="000000"/>
              </w:rPr>
            </w:pPr>
            <w:r w:rsidRPr="005E7A71">
              <w:rPr>
                <w:rFonts w:ascii="Calibri" w:eastAsia="Times New Roman" w:hAnsi="Calibri" w:cs="Calibri"/>
                <w:color w:val="000000"/>
              </w:rPr>
              <w:t>d</w:t>
            </w:r>
          </w:p>
        </w:tc>
        <w:tc>
          <w:tcPr>
            <w:tcW w:w="9265" w:type="dxa"/>
            <w:shd w:val="clear" w:color="auto" w:fill="auto"/>
            <w:vAlign w:val="center"/>
            <w:hideMark/>
          </w:tcPr>
          <w:p w14:paraId="20783841" w14:textId="77777777" w:rsidR="005E7A71" w:rsidRPr="005E7A71" w:rsidRDefault="005E7A71" w:rsidP="005E7A71">
            <w:pPr>
              <w:spacing w:after="0" w:line="240" w:lineRule="auto"/>
              <w:ind w:firstLineChars="100" w:firstLine="140"/>
              <w:rPr>
                <w:rFonts w:ascii="Calibri" w:eastAsia="Times New Roman" w:hAnsi="Calibri" w:cs="Calibri"/>
                <w:color w:val="000000"/>
              </w:rPr>
            </w:pPr>
            <w:r w:rsidRPr="005E7A71">
              <w:rPr>
                <w:rFonts w:ascii="Calibri" w:eastAsia="Symbol" w:hAnsi="Calibri" w:cs="Calibri"/>
                <w:color w:val="000000"/>
                <w:sz w:val="14"/>
                <w:szCs w:val="14"/>
              </w:rPr>
              <w:t xml:space="preserve"> </w:t>
            </w:r>
            <w:r w:rsidRPr="005E7A71">
              <w:rPr>
                <w:rFonts w:ascii="Calibri" w:eastAsia="Symbol" w:hAnsi="Calibri" w:cs="Calibri"/>
                <w:color w:val="000000"/>
              </w:rPr>
              <w:t>4.oz</w:t>
            </w:r>
          </w:p>
        </w:tc>
      </w:tr>
      <w:tr w:rsidR="005E7A71" w:rsidRPr="005E7A71" w14:paraId="4A8C1C38" w14:textId="77777777" w:rsidTr="00072ADA">
        <w:trPr>
          <w:trHeight w:val="300"/>
        </w:trPr>
        <w:tc>
          <w:tcPr>
            <w:tcW w:w="625" w:type="dxa"/>
            <w:shd w:val="clear" w:color="auto" w:fill="auto"/>
            <w:vAlign w:val="center"/>
            <w:hideMark/>
          </w:tcPr>
          <w:p w14:paraId="503A77B2" w14:textId="77777777" w:rsidR="005E7A71" w:rsidRPr="005E7A71" w:rsidRDefault="005E7A71" w:rsidP="005E7A71">
            <w:pPr>
              <w:spacing w:after="0" w:line="240" w:lineRule="auto"/>
              <w:jc w:val="center"/>
              <w:rPr>
                <w:rFonts w:ascii="Calibri" w:eastAsia="Times New Roman" w:hAnsi="Calibri" w:cs="Calibri"/>
                <w:color w:val="000000"/>
              </w:rPr>
            </w:pPr>
            <w:r w:rsidRPr="005E7A71">
              <w:rPr>
                <w:rFonts w:ascii="Calibri" w:eastAsia="Times New Roman" w:hAnsi="Calibri" w:cs="Calibri"/>
                <w:color w:val="000000"/>
              </w:rPr>
              <w:t>e</w:t>
            </w:r>
          </w:p>
        </w:tc>
        <w:tc>
          <w:tcPr>
            <w:tcW w:w="9265" w:type="dxa"/>
            <w:shd w:val="clear" w:color="auto" w:fill="auto"/>
            <w:vAlign w:val="center"/>
            <w:hideMark/>
          </w:tcPr>
          <w:p w14:paraId="6E0ED847" w14:textId="77777777" w:rsidR="005E7A71" w:rsidRPr="005E7A71" w:rsidRDefault="005E7A71" w:rsidP="005E7A71">
            <w:pPr>
              <w:spacing w:after="0" w:line="240" w:lineRule="auto"/>
              <w:ind w:firstLineChars="100" w:firstLine="140"/>
              <w:rPr>
                <w:rFonts w:ascii="Calibri" w:eastAsia="Times New Roman" w:hAnsi="Calibri" w:cs="Calibri"/>
                <w:color w:val="000000"/>
              </w:rPr>
            </w:pPr>
            <w:r w:rsidRPr="005E7A71">
              <w:rPr>
                <w:rFonts w:ascii="Calibri" w:eastAsia="Symbol" w:hAnsi="Calibri" w:cs="Calibri"/>
                <w:color w:val="000000"/>
                <w:sz w:val="14"/>
                <w:szCs w:val="14"/>
              </w:rPr>
              <w:t xml:space="preserve"> </w:t>
            </w:r>
            <w:proofErr w:type="spellStart"/>
            <w:r w:rsidRPr="005E7A71">
              <w:rPr>
                <w:rFonts w:ascii="Calibri" w:eastAsia="Symbol" w:hAnsi="Calibri" w:cs="Calibri"/>
                <w:color w:val="000000"/>
              </w:rPr>
              <w:t>Hvy</w:t>
            </w:r>
            <w:proofErr w:type="spellEnd"/>
          </w:p>
        </w:tc>
      </w:tr>
      <w:tr w:rsidR="005E7A71" w:rsidRPr="005E7A71" w14:paraId="2E67C41F" w14:textId="77777777" w:rsidTr="00072ADA">
        <w:trPr>
          <w:trHeight w:val="300"/>
        </w:trPr>
        <w:tc>
          <w:tcPr>
            <w:tcW w:w="625" w:type="dxa"/>
            <w:shd w:val="clear" w:color="auto" w:fill="auto"/>
            <w:vAlign w:val="center"/>
            <w:hideMark/>
          </w:tcPr>
          <w:p w14:paraId="7C237711" w14:textId="77777777" w:rsidR="005E7A71" w:rsidRPr="005E7A71" w:rsidRDefault="005E7A71" w:rsidP="005E7A71">
            <w:pPr>
              <w:spacing w:after="0" w:line="240" w:lineRule="auto"/>
              <w:jc w:val="center"/>
              <w:rPr>
                <w:rFonts w:ascii="Calibri" w:eastAsia="Times New Roman" w:hAnsi="Calibri" w:cs="Calibri"/>
                <w:color w:val="000000"/>
              </w:rPr>
            </w:pPr>
            <w:r w:rsidRPr="005E7A71">
              <w:rPr>
                <w:rFonts w:ascii="Calibri" w:eastAsia="Times New Roman" w:hAnsi="Calibri" w:cs="Calibri"/>
                <w:color w:val="000000"/>
              </w:rPr>
              <w:t>f</w:t>
            </w:r>
          </w:p>
        </w:tc>
        <w:tc>
          <w:tcPr>
            <w:tcW w:w="9265" w:type="dxa"/>
            <w:shd w:val="clear" w:color="auto" w:fill="auto"/>
            <w:vAlign w:val="center"/>
            <w:hideMark/>
          </w:tcPr>
          <w:p w14:paraId="779BC880" w14:textId="77777777" w:rsidR="005E7A71" w:rsidRPr="005E7A71" w:rsidRDefault="005E7A71" w:rsidP="005E7A71">
            <w:pPr>
              <w:spacing w:after="0" w:line="240" w:lineRule="auto"/>
              <w:ind w:firstLineChars="100" w:firstLine="220"/>
              <w:rPr>
                <w:rFonts w:ascii="Calibri" w:eastAsia="Times New Roman" w:hAnsi="Calibri" w:cs="Calibri"/>
                <w:color w:val="000000"/>
              </w:rPr>
            </w:pPr>
            <w:r w:rsidRPr="005E7A71">
              <w:rPr>
                <w:rFonts w:ascii="Calibri" w:eastAsia="Symbol" w:hAnsi="Calibri" w:cs="Calibri"/>
                <w:color w:val="000000"/>
              </w:rPr>
              <w:t>Move JEFs to QA request</w:t>
            </w:r>
          </w:p>
        </w:tc>
      </w:tr>
    </w:tbl>
    <w:p w14:paraId="31A68150" w14:textId="77777777" w:rsidR="00C02680" w:rsidRPr="00B81B89" w:rsidRDefault="00C02680" w:rsidP="000B6FC5">
      <w:pPr>
        <w:spacing w:line="240" w:lineRule="auto"/>
        <w:ind w:firstLine="720"/>
        <w:rPr>
          <w:rFonts w:cstheme="minorHAnsi"/>
          <w:b/>
        </w:rPr>
      </w:pPr>
    </w:p>
    <w:p w14:paraId="476923FB" w14:textId="1DBFB8AB" w:rsidR="006C0BAB" w:rsidRDefault="006C0BAB" w:rsidP="000B6FC5">
      <w:pPr>
        <w:spacing w:line="240" w:lineRule="auto"/>
        <w:ind w:firstLine="720"/>
        <w:rPr>
          <w:rFonts w:cstheme="minorHAnsi"/>
          <w:b/>
        </w:rPr>
      </w:pPr>
      <w:bookmarkStart w:id="6" w:name="_Toc521566376"/>
      <w:r w:rsidRPr="00B81B89">
        <w:rPr>
          <w:rFonts w:cstheme="minorHAnsi"/>
          <w:b/>
        </w:rPr>
        <w:t>ISD Department Responsibilities</w:t>
      </w:r>
      <w:bookmarkEnd w:id="6"/>
    </w:p>
    <w:tbl>
      <w:tblPr>
        <w:tblW w:w="5000" w:type="pct"/>
        <w:tblLook w:val="04A0" w:firstRow="1" w:lastRow="0" w:firstColumn="1" w:lastColumn="0" w:noHBand="0" w:noVBand="1"/>
      </w:tblPr>
      <w:tblGrid>
        <w:gridCol w:w="566"/>
        <w:gridCol w:w="9329"/>
      </w:tblGrid>
      <w:tr w:rsidR="00B81B89" w:rsidRPr="00B81B89" w14:paraId="01056CC7" w14:textId="77777777" w:rsidTr="000F34E0">
        <w:trPr>
          <w:trHeight w:val="300"/>
        </w:trPr>
        <w:tc>
          <w:tcPr>
            <w:tcW w:w="286" w:type="pct"/>
            <w:tcBorders>
              <w:top w:val="nil"/>
              <w:left w:val="nil"/>
              <w:bottom w:val="nil"/>
              <w:right w:val="nil"/>
            </w:tcBorders>
            <w:shd w:val="clear" w:color="auto" w:fill="auto"/>
            <w:vAlign w:val="center"/>
            <w:hideMark/>
          </w:tcPr>
          <w:p w14:paraId="57797343" w14:textId="77777777" w:rsidR="00B81B89" w:rsidRPr="00B81B89" w:rsidRDefault="00B81B89" w:rsidP="00B81B89">
            <w:pPr>
              <w:spacing w:after="0" w:line="240" w:lineRule="auto"/>
              <w:rPr>
                <w:rFonts w:ascii="Times New Roman" w:eastAsia="Times New Roman" w:hAnsi="Times New Roman" w:cs="Times New Roman"/>
                <w:sz w:val="24"/>
                <w:szCs w:val="24"/>
              </w:rPr>
            </w:pPr>
          </w:p>
        </w:tc>
        <w:tc>
          <w:tcPr>
            <w:tcW w:w="47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7C2B4" w14:textId="77777777" w:rsidR="00B81B89" w:rsidRPr="00B81B89" w:rsidRDefault="00B81B89" w:rsidP="00B81B89">
            <w:pPr>
              <w:spacing w:after="0" w:line="240" w:lineRule="auto"/>
              <w:rPr>
                <w:rFonts w:ascii="Calibri" w:eastAsia="Times New Roman" w:hAnsi="Calibri" w:cs="Calibri"/>
                <w:color w:val="000000"/>
              </w:rPr>
            </w:pPr>
            <w:r w:rsidRPr="00B81B89">
              <w:rPr>
                <w:rFonts w:ascii="Calibri" w:eastAsia="Times New Roman" w:hAnsi="Calibri" w:cs="Calibri"/>
                <w:color w:val="000000"/>
              </w:rPr>
              <w:t>InfoTRAC – Provide details (as specified on contract), e.g.:</w:t>
            </w:r>
          </w:p>
        </w:tc>
      </w:tr>
      <w:tr w:rsidR="00B81B89" w:rsidRPr="00B81B89" w14:paraId="57BEC694" w14:textId="77777777" w:rsidTr="000F34E0">
        <w:trPr>
          <w:trHeight w:val="300"/>
        </w:trPr>
        <w:tc>
          <w:tcPr>
            <w:tcW w:w="2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ACBA9" w14:textId="77777777" w:rsidR="00B81B89" w:rsidRPr="00B81B89" w:rsidRDefault="00B81B89" w:rsidP="00B81B89">
            <w:pPr>
              <w:spacing w:after="0" w:line="240" w:lineRule="auto"/>
              <w:jc w:val="center"/>
              <w:rPr>
                <w:rFonts w:ascii="Calibri" w:eastAsia="Times New Roman" w:hAnsi="Calibri" w:cs="Calibri"/>
                <w:color w:val="000000"/>
              </w:rPr>
            </w:pPr>
            <w:r w:rsidRPr="00B81B89">
              <w:rPr>
                <w:rFonts w:ascii="Calibri" w:eastAsia="Times New Roman" w:hAnsi="Calibri" w:cs="Calibri"/>
                <w:color w:val="000000"/>
              </w:rPr>
              <w:t>a</w:t>
            </w:r>
          </w:p>
        </w:tc>
        <w:tc>
          <w:tcPr>
            <w:tcW w:w="4714" w:type="pct"/>
            <w:tcBorders>
              <w:top w:val="nil"/>
              <w:left w:val="nil"/>
              <w:bottom w:val="single" w:sz="4" w:space="0" w:color="auto"/>
              <w:right w:val="single" w:sz="4" w:space="0" w:color="auto"/>
            </w:tcBorders>
            <w:shd w:val="clear" w:color="auto" w:fill="auto"/>
            <w:vAlign w:val="center"/>
            <w:hideMark/>
          </w:tcPr>
          <w:p w14:paraId="2CD3E32B" w14:textId="77777777" w:rsidR="00B81B89" w:rsidRPr="00B81B89" w:rsidRDefault="00B81B89" w:rsidP="00B81B89">
            <w:pPr>
              <w:spacing w:after="0" w:line="240" w:lineRule="auto"/>
              <w:ind w:firstLineChars="100" w:firstLine="220"/>
              <w:rPr>
                <w:rFonts w:ascii="Calibri" w:eastAsia="Times New Roman" w:hAnsi="Calibri" w:cs="Calibri"/>
                <w:color w:val="000000"/>
              </w:rPr>
            </w:pPr>
            <w:r w:rsidRPr="00B81B89">
              <w:rPr>
                <w:rFonts w:ascii="Calibri" w:eastAsia="Symbol" w:hAnsi="Calibri" w:cs="Calibri"/>
                <w:color w:val="000000"/>
              </w:rPr>
              <w:t>Inventory</w:t>
            </w:r>
          </w:p>
        </w:tc>
      </w:tr>
      <w:tr w:rsidR="00B81B89" w:rsidRPr="00B81B89" w14:paraId="197A730F" w14:textId="77777777" w:rsidTr="000F34E0">
        <w:trPr>
          <w:trHeight w:val="300"/>
        </w:trPr>
        <w:tc>
          <w:tcPr>
            <w:tcW w:w="286" w:type="pct"/>
            <w:tcBorders>
              <w:top w:val="nil"/>
              <w:left w:val="single" w:sz="4" w:space="0" w:color="auto"/>
              <w:bottom w:val="single" w:sz="4" w:space="0" w:color="auto"/>
              <w:right w:val="single" w:sz="4" w:space="0" w:color="auto"/>
            </w:tcBorders>
            <w:shd w:val="clear" w:color="auto" w:fill="auto"/>
            <w:vAlign w:val="center"/>
            <w:hideMark/>
          </w:tcPr>
          <w:p w14:paraId="4CD5136D" w14:textId="77777777" w:rsidR="00B81B89" w:rsidRPr="00B81B89" w:rsidRDefault="00B81B89" w:rsidP="00B81B89">
            <w:pPr>
              <w:spacing w:after="0" w:line="240" w:lineRule="auto"/>
              <w:jc w:val="center"/>
              <w:rPr>
                <w:rFonts w:ascii="Calibri" w:eastAsia="Times New Roman" w:hAnsi="Calibri" w:cs="Calibri"/>
                <w:color w:val="000000"/>
              </w:rPr>
            </w:pPr>
            <w:r w:rsidRPr="00B81B89">
              <w:rPr>
                <w:rFonts w:ascii="Calibri" w:eastAsia="Times New Roman" w:hAnsi="Calibri" w:cs="Calibri"/>
                <w:color w:val="000000"/>
              </w:rPr>
              <w:t>b</w:t>
            </w:r>
          </w:p>
        </w:tc>
        <w:tc>
          <w:tcPr>
            <w:tcW w:w="4714" w:type="pct"/>
            <w:tcBorders>
              <w:top w:val="nil"/>
              <w:left w:val="nil"/>
              <w:bottom w:val="single" w:sz="4" w:space="0" w:color="auto"/>
              <w:right w:val="single" w:sz="4" w:space="0" w:color="auto"/>
            </w:tcBorders>
            <w:shd w:val="clear" w:color="auto" w:fill="auto"/>
            <w:vAlign w:val="center"/>
            <w:hideMark/>
          </w:tcPr>
          <w:p w14:paraId="25571983" w14:textId="77777777" w:rsidR="00B81B89" w:rsidRPr="00B81B89" w:rsidRDefault="00B81B89" w:rsidP="00B81B89">
            <w:pPr>
              <w:spacing w:after="0" w:line="240" w:lineRule="auto"/>
              <w:ind w:firstLineChars="100" w:firstLine="220"/>
              <w:rPr>
                <w:rFonts w:ascii="Calibri" w:eastAsia="Times New Roman" w:hAnsi="Calibri" w:cs="Calibri"/>
                <w:color w:val="000000"/>
              </w:rPr>
            </w:pPr>
            <w:r w:rsidRPr="00B81B89">
              <w:rPr>
                <w:rFonts w:ascii="Calibri" w:eastAsia="Symbol" w:hAnsi="Calibri" w:cs="Calibri"/>
                <w:color w:val="000000"/>
              </w:rPr>
              <w:t>Job status</w:t>
            </w:r>
          </w:p>
        </w:tc>
      </w:tr>
      <w:tr w:rsidR="00B81B89" w:rsidRPr="00B81B89" w14:paraId="3C372E44" w14:textId="77777777" w:rsidTr="000F34E0">
        <w:trPr>
          <w:trHeight w:val="300"/>
        </w:trPr>
        <w:tc>
          <w:tcPr>
            <w:tcW w:w="286" w:type="pct"/>
            <w:tcBorders>
              <w:top w:val="nil"/>
              <w:left w:val="single" w:sz="4" w:space="0" w:color="auto"/>
              <w:bottom w:val="single" w:sz="4" w:space="0" w:color="auto"/>
              <w:right w:val="single" w:sz="4" w:space="0" w:color="auto"/>
            </w:tcBorders>
            <w:shd w:val="clear" w:color="auto" w:fill="auto"/>
            <w:vAlign w:val="center"/>
            <w:hideMark/>
          </w:tcPr>
          <w:p w14:paraId="099CD055" w14:textId="77777777" w:rsidR="00B81B89" w:rsidRPr="00B81B89" w:rsidRDefault="00B81B89" w:rsidP="00B81B89">
            <w:pPr>
              <w:spacing w:after="0" w:line="240" w:lineRule="auto"/>
              <w:jc w:val="center"/>
              <w:rPr>
                <w:rFonts w:ascii="Calibri" w:eastAsia="Times New Roman" w:hAnsi="Calibri" w:cs="Calibri"/>
                <w:color w:val="000000"/>
              </w:rPr>
            </w:pPr>
            <w:r w:rsidRPr="00B81B89">
              <w:rPr>
                <w:rFonts w:ascii="Calibri" w:eastAsia="Times New Roman" w:hAnsi="Calibri" w:cs="Calibri"/>
                <w:color w:val="000000"/>
              </w:rPr>
              <w:t>c</w:t>
            </w:r>
          </w:p>
        </w:tc>
        <w:tc>
          <w:tcPr>
            <w:tcW w:w="4714" w:type="pct"/>
            <w:tcBorders>
              <w:top w:val="nil"/>
              <w:left w:val="nil"/>
              <w:bottom w:val="single" w:sz="4" w:space="0" w:color="auto"/>
              <w:right w:val="single" w:sz="4" w:space="0" w:color="auto"/>
            </w:tcBorders>
            <w:shd w:val="clear" w:color="auto" w:fill="auto"/>
            <w:vAlign w:val="center"/>
            <w:hideMark/>
          </w:tcPr>
          <w:p w14:paraId="5FF10419" w14:textId="77777777" w:rsidR="00B81B89" w:rsidRPr="00B81B89" w:rsidRDefault="00B81B89" w:rsidP="00B81B89">
            <w:pPr>
              <w:spacing w:after="0" w:line="240" w:lineRule="auto"/>
              <w:ind w:firstLineChars="100" w:firstLine="220"/>
              <w:rPr>
                <w:rFonts w:ascii="Calibri" w:eastAsia="Times New Roman" w:hAnsi="Calibri" w:cs="Calibri"/>
                <w:color w:val="000000"/>
              </w:rPr>
            </w:pPr>
            <w:r w:rsidRPr="00B81B89">
              <w:rPr>
                <w:rFonts w:ascii="Calibri" w:eastAsia="Symbol" w:hAnsi="Calibri" w:cs="Calibri"/>
                <w:color w:val="000000"/>
              </w:rPr>
              <w:t>Online proofing</w:t>
            </w:r>
          </w:p>
        </w:tc>
      </w:tr>
      <w:tr w:rsidR="00B81B89" w:rsidRPr="00B81B89" w14:paraId="77844670" w14:textId="77777777" w:rsidTr="000F34E0">
        <w:trPr>
          <w:trHeight w:val="300"/>
        </w:trPr>
        <w:tc>
          <w:tcPr>
            <w:tcW w:w="286" w:type="pct"/>
            <w:tcBorders>
              <w:top w:val="nil"/>
              <w:left w:val="single" w:sz="4" w:space="0" w:color="auto"/>
              <w:bottom w:val="single" w:sz="4" w:space="0" w:color="auto"/>
              <w:right w:val="single" w:sz="4" w:space="0" w:color="auto"/>
            </w:tcBorders>
            <w:shd w:val="clear" w:color="auto" w:fill="auto"/>
            <w:vAlign w:val="center"/>
            <w:hideMark/>
          </w:tcPr>
          <w:p w14:paraId="2BF6B1DC" w14:textId="77777777" w:rsidR="00B81B89" w:rsidRPr="00B81B89" w:rsidRDefault="00B81B89" w:rsidP="00B81B89">
            <w:pPr>
              <w:spacing w:after="0" w:line="240" w:lineRule="auto"/>
              <w:jc w:val="center"/>
              <w:rPr>
                <w:rFonts w:ascii="Calibri" w:eastAsia="Times New Roman" w:hAnsi="Calibri" w:cs="Calibri"/>
                <w:color w:val="000000"/>
              </w:rPr>
            </w:pPr>
            <w:r w:rsidRPr="00B81B89">
              <w:rPr>
                <w:rFonts w:ascii="Calibri" w:eastAsia="Times New Roman" w:hAnsi="Calibri" w:cs="Calibri"/>
                <w:color w:val="000000"/>
              </w:rPr>
              <w:t>d</w:t>
            </w:r>
          </w:p>
        </w:tc>
        <w:tc>
          <w:tcPr>
            <w:tcW w:w="4714" w:type="pct"/>
            <w:tcBorders>
              <w:top w:val="nil"/>
              <w:left w:val="nil"/>
              <w:bottom w:val="single" w:sz="4" w:space="0" w:color="auto"/>
              <w:right w:val="single" w:sz="4" w:space="0" w:color="auto"/>
            </w:tcBorders>
            <w:shd w:val="clear" w:color="auto" w:fill="auto"/>
            <w:vAlign w:val="center"/>
            <w:hideMark/>
          </w:tcPr>
          <w:p w14:paraId="3211FF84" w14:textId="77777777" w:rsidR="00B81B89" w:rsidRPr="00B81B89" w:rsidRDefault="00B81B89" w:rsidP="00B81B89">
            <w:pPr>
              <w:spacing w:after="0" w:line="240" w:lineRule="auto"/>
              <w:ind w:firstLineChars="100" w:firstLine="140"/>
              <w:rPr>
                <w:rFonts w:ascii="Calibri" w:eastAsia="Times New Roman" w:hAnsi="Calibri" w:cs="Calibri"/>
                <w:color w:val="000000"/>
              </w:rPr>
            </w:pPr>
            <w:r w:rsidRPr="00B81B89">
              <w:rPr>
                <w:rFonts w:ascii="Calibri" w:eastAsia="Symbol" w:hAnsi="Calibri" w:cs="Calibri"/>
                <w:color w:val="000000"/>
                <w:sz w:val="14"/>
                <w:szCs w:val="14"/>
              </w:rPr>
              <w:t xml:space="preserve"> </w:t>
            </w:r>
            <w:r w:rsidRPr="00B81B89">
              <w:rPr>
                <w:rFonts w:ascii="Calibri" w:eastAsia="Symbol" w:hAnsi="Calibri" w:cs="Calibri"/>
                <w:color w:val="000000"/>
              </w:rPr>
              <w:t>Mail tracking</w:t>
            </w:r>
          </w:p>
        </w:tc>
      </w:tr>
      <w:tr w:rsidR="00B81B89" w:rsidRPr="00B81B89" w14:paraId="01611008" w14:textId="77777777" w:rsidTr="000F34E0">
        <w:trPr>
          <w:trHeight w:val="300"/>
        </w:trPr>
        <w:tc>
          <w:tcPr>
            <w:tcW w:w="286" w:type="pct"/>
            <w:tcBorders>
              <w:top w:val="nil"/>
              <w:left w:val="single" w:sz="4" w:space="0" w:color="auto"/>
              <w:bottom w:val="single" w:sz="4" w:space="0" w:color="auto"/>
              <w:right w:val="single" w:sz="4" w:space="0" w:color="auto"/>
            </w:tcBorders>
            <w:shd w:val="clear" w:color="auto" w:fill="auto"/>
            <w:vAlign w:val="center"/>
            <w:hideMark/>
          </w:tcPr>
          <w:p w14:paraId="288F2E93" w14:textId="77777777" w:rsidR="00B81B89" w:rsidRPr="00B81B89" w:rsidRDefault="00B81B89" w:rsidP="00B81B89">
            <w:pPr>
              <w:spacing w:after="0" w:line="240" w:lineRule="auto"/>
              <w:jc w:val="center"/>
              <w:rPr>
                <w:rFonts w:ascii="Calibri" w:eastAsia="Times New Roman" w:hAnsi="Calibri" w:cs="Calibri"/>
                <w:color w:val="000000"/>
              </w:rPr>
            </w:pPr>
            <w:r w:rsidRPr="00B81B89">
              <w:rPr>
                <w:rFonts w:ascii="Calibri" w:eastAsia="Times New Roman" w:hAnsi="Calibri" w:cs="Calibri"/>
                <w:color w:val="000000"/>
              </w:rPr>
              <w:t>e</w:t>
            </w:r>
          </w:p>
        </w:tc>
        <w:tc>
          <w:tcPr>
            <w:tcW w:w="4714" w:type="pct"/>
            <w:tcBorders>
              <w:top w:val="nil"/>
              <w:left w:val="nil"/>
              <w:bottom w:val="single" w:sz="4" w:space="0" w:color="auto"/>
              <w:right w:val="single" w:sz="4" w:space="0" w:color="auto"/>
            </w:tcBorders>
            <w:shd w:val="clear" w:color="auto" w:fill="auto"/>
            <w:vAlign w:val="center"/>
            <w:hideMark/>
          </w:tcPr>
          <w:p w14:paraId="17FA88DC" w14:textId="585F0472" w:rsidR="00B81B89" w:rsidRPr="00B81B89" w:rsidRDefault="00B81B89" w:rsidP="00B81B89">
            <w:pPr>
              <w:spacing w:after="0" w:line="240" w:lineRule="auto"/>
              <w:ind w:firstLineChars="100" w:firstLine="220"/>
              <w:rPr>
                <w:rFonts w:ascii="Calibri" w:eastAsia="Times New Roman" w:hAnsi="Calibri" w:cs="Calibri"/>
                <w:color w:val="000000"/>
              </w:rPr>
            </w:pPr>
            <w:r w:rsidRPr="00B81B89">
              <w:rPr>
                <w:rFonts w:ascii="Calibri" w:eastAsia="Symbol" w:hAnsi="Calibri" w:cs="Calibri"/>
                <w:color w:val="000000"/>
              </w:rPr>
              <w:t>E</w:t>
            </w:r>
            <w:r w:rsidR="00C74EE5">
              <w:rPr>
                <w:rFonts w:ascii="Calibri" w:eastAsia="Symbol" w:hAnsi="Calibri" w:cs="Calibri"/>
                <w:color w:val="000000"/>
              </w:rPr>
              <w:t>-</w:t>
            </w:r>
            <w:r w:rsidRPr="00B81B89">
              <w:rPr>
                <w:rFonts w:ascii="Calibri" w:eastAsia="Symbol" w:hAnsi="Calibri" w:cs="Calibri"/>
                <w:color w:val="000000"/>
              </w:rPr>
              <w:t>side</w:t>
            </w:r>
            <w:r w:rsidR="00C74EE5">
              <w:rPr>
                <w:rFonts w:ascii="Calibri" w:eastAsia="Symbol" w:hAnsi="Calibri" w:cs="Calibri"/>
                <w:color w:val="000000"/>
              </w:rPr>
              <w:t xml:space="preserve"> </w:t>
            </w:r>
            <w:r w:rsidRPr="00B81B89">
              <w:rPr>
                <w:rFonts w:ascii="Calibri" w:eastAsia="Symbol" w:hAnsi="Calibri" w:cs="Calibri"/>
                <w:color w:val="000000"/>
              </w:rPr>
              <w:t>- update SOW with all recent updates</w:t>
            </w:r>
          </w:p>
        </w:tc>
      </w:tr>
      <w:tr w:rsidR="00B81B89" w:rsidRPr="00B81B89" w14:paraId="64E23EF6" w14:textId="77777777" w:rsidTr="000F34E0">
        <w:trPr>
          <w:trHeight w:val="300"/>
        </w:trPr>
        <w:tc>
          <w:tcPr>
            <w:tcW w:w="286" w:type="pct"/>
            <w:tcBorders>
              <w:top w:val="nil"/>
              <w:left w:val="single" w:sz="4" w:space="0" w:color="auto"/>
              <w:bottom w:val="single" w:sz="4" w:space="0" w:color="auto"/>
              <w:right w:val="single" w:sz="4" w:space="0" w:color="auto"/>
            </w:tcBorders>
            <w:shd w:val="clear" w:color="auto" w:fill="auto"/>
            <w:vAlign w:val="center"/>
            <w:hideMark/>
          </w:tcPr>
          <w:p w14:paraId="03B0A78D" w14:textId="77777777" w:rsidR="00B81B89" w:rsidRPr="00B81B89" w:rsidRDefault="00B81B89" w:rsidP="00B81B89">
            <w:pPr>
              <w:spacing w:after="0" w:line="240" w:lineRule="auto"/>
              <w:jc w:val="center"/>
              <w:rPr>
                <w:rFonts w:ascii="Calibri" w:eastAsia="Times New Roman" w:hAnsi="Calibri" w:cs="Calibri"/>
                <w:color w:val="000000"/>
              </w:rPr>
            </w:pPr>
            <w:r w:rsidRPr="00B81B89">
              <w:rPr>
                <w:rFonts w:ascii="Calibri" w:eastAsia="Times New Roman" w:hAnsi="Calibri" w:cs="Calibri"/>
                <w:color w:val="000000"/>
              </w:rPr>
              <w:t>f</w:t>
            </w:r>
          </w:p>
        </w:tc>
        <w:tc>
          <w:tcPr>
            <w:tcW w:w="4714" w:type="pct"/>
            <w:tcBorders>
              <w:top w:val="nil"/>
              <w:left w:val="nil"/>
              <w:bottom w:val="single" w:sz="4" w:space="0" w:color="auto"/>
              <w:right w:val="single" w:sz="4" w:space="0" w:color="auto"/>
            </w:tcBorders>
            <w:shd w:val="clear" w:color="auto" w:fill="auto"/>
            <w:vAlign w:val="center"/>
            <w:hideMark/>
          </w:tcPr>
          <w:p w14:paraId="2B1878E2" w14:textId="503A6487" w:rsidR="00B81B89" w:rsidRPr="00B81B89" w:rsidRDefault="00B81B89" w:rsidP="00B81B89">
            <w:pPr>
              <w:spacing w:after="0" w:line="240" w:lineRule="auto"/>
              <w:ind w:firstLineChars="100" w:firstLine="140"/>
              <w:rPr>
                <w:rFonts w:ascii="Calibri" w:eastAsia="Times New Roman" w:hAnsi="Calibri" w:cs="Calibri"/>
                <w:color w:val="000000"/>
              </w:rPr>
            </w:pPr>
            <w:r w:rsidRPr="00B81B89">
              <w:rPr>
                <w:rFonts w:ascii="Calibri" w:eastAsia="Symbol" w:hAnsi="Calibri" w:cs="Calibri"/>
                <w:color w:val="000000"/>
                <w:sz w:val="14"/>
                <w:szCs w:val="14"/>
              </w:rPr>
              <w:t xml:space="preserve"> </w:t>
            </w:r>
            <w:r w:rsidRPr="00B81B89">
              <w:rPr>
                <w:rFonts w:ascii="Calibri" w:eastAsia="Symbol" w:hAnsi="Calibri" w:cs="Calibri"/>
                <w:color w:val="000000"/>
              </w:rPr>
              <w:t>E</w:t>
            </w:r>
            <w:r w:rsidR="00C74EE5">
              <w:rPr>
                <w:rFonts w:ascii="Calibri" w:eastAsia="Symbol" w:hAnsi="Calibri" w:cs="Calibri"/>
                <w:color w:val="000000"/>
              </w:rPr>
              <w:t>-</w:t>
            </w:r>
            <w:r w:rsidRPr="00B81B89">
              <w:rPr>
                <w:rFonts w:ascii="Calibri" w:eastAsia="Symbol" w:hAnsi="Calibri" w:cs="Calibri"/>
                <w:color w:val="000000"/>
              </w:rPr>
              <w:t>side</w:t>
            </w:r>
          </w:p>
        </w:tc>
      </w:tr>
      <w:tr w:rsidR="00B81B89" w:rsidRPr="00B81B89" w14:paraId="24C7B494" w14:textId="77777777" w:rsidTr="000F34E0">
        <w:trPr>
          <w:trHeight w:val="300"/>
        </w:trPr>
        <w:tc>
          <w:tcPr>
            <w:tcW w:w="286" w:type="pct"/>
            <w:tcBorders>
              <w:top w:val="nil"/>
              <w:left w:val="nil"/>
              <w:bottom w:val="nil"/>
              <w:right w:val="nil"/>
            </w:tcBorders>
            <w:shd w:val="clear" w:color="auto" w:fill="auto"/>
            <w:vAlign w:val="center"/>
            <w:hideMark/>
          </w:tcPr>
          <w:p w14:paraId="56966182" w14:textId="77777777" w:rsidR="00B81B89" w:rsidRPr="00B81B89" w:rsidRDefault="00B81B89" w:rsidP="00B81B89">
            <w:pPr>
              <w:spacing w:after="0" w:line="240" w:lineRule="auto"/>
              <w:ind w:firstLineChars="100" w:firstLine="220"/>
              <w:rPr>
                <w:rFonts w:ascii="Times New Roman" w:eastAsia="Times New Roman" w:hAnsi="Times New Roman" w:cs="Times New Roman"/>
                <w:color w:val="000000"/>
              </w:rPr>
            </w:pPr>
          </w:p>
        </w:tc>
        <w:tc>
          <w:tcPr>
            <w:tcW w:w="4714" w:type="pct"/>
            <w:tcBorders>
              <w:top w:val="nil"/>
              <w:left w:val="single" w:sz="4" w:space="0" w:color="auto"/>
              <w:bottom w:val="single" w:sz="4" w:space="0" w:color="auto"/>
              <w:right w:val="single" w:sz="4" w:space="0" w:color="auto"/>
            </w:tcBorders>
            <w:shd w:val="clear" w:color="auto" w:fill="auto"/>
            <w:vAlign w:val="center"/>
            <w:hideMark/>
          </w:tcPr>
          <w:p w14:paraId="62279D3A" w14:textId="39AFE1E3" w:rsidR="00B81B89" w:rsidRPr="00B81B89" w:rsidRDefault="00C74EE5" w:rsidP="00C74EE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B81B89" w:rsidRPr="00B81B89">
              <w:rPr>
                <w:rFonts w:ascii="Calibri" w:eastAsia="Times New Roman" w:hAnsi="Calibri" w:cs="Calibri"/>
                <w:color w:val="000000"/>
              </w:rPr>
              <w:t>AI site</w:t>
            </w:r>
          </w:p>
        </w:tc>
      </w:tr>
      <w:tr w:rsidR="00B81B89" w:rsidRPr="00B81B89" w14:paraId="6CA4BF8E" w14:textId="77777777" w:rsidTr="000F34E0">
        <w:trPr>
          <w:trHeight w:val="300"/>
        </w:trPr>
        <w:tc>
          <w:tcPr>
            <w:tcW w:w="286" w:type="pct"/>
            <w:tcBorders>
              <w:top w:val="nil"/>
              <w:left w:val="nil"/>
              <w:bottom w:val="nil"/>
              <w:right w:val="nil"/>
            </w:tcBorders>
            <w:shd w:val="clear" w:color="auto" w:fill="auto"/>
            <w:vAlign w:val="center"/>
            <w:hideMark/>
          </w:tcPr>
          <w:p w14:paraId="1C676AEF" w14:textId="77777777" w:rsidR="00B81B89" w:rsidRPr="00B81B89" w:rsidRDefault="00B81B89" w:rsidP="00B81B89">
            <w:pPr>
              <w:spacing w:after="0" w:line="240" w:lineRule="auto"/>
              <w:ind w:firstLineChars="300" w:firstLine="660"/>
              <w:rPr>
                <w:rFonts w:ascii="Calibri" w:eastAsia="Times New Roman" w:hAnsi="Calibri" w:cs="Calibri"/>
                <w:color w:val="000000"/>
              </w:rPr>
            </w:pPr>
          </w:p>
        </w:tc>
        <w:tc>
          <w:tcPr>
            <w:tcW w:w="4714" w:type="pct"/>
            <w:tcBorders>
              <w:top w:val="nil"/>
              <w:left w:val="single" w:sz="4" w:space="0" w:color="auto"/>
              <w:bottom w:val="single" w:sz="4" w:space="0" w:color="auto"/>
              <w:right w:val="single" w:sz="4" w:space="0" w:color="auto"/>
            </w:tcBorders>
            <w:shd w:val="clear" w:color="auto" w:fill="auto"/>
            <w:vAlign w:val="center"/>
            <w:hideMark/>
          </w:tcPr>
          <w:p w14:paraId="467E0C25" w14:textId="7546CFE0" w:rsidR="00B81B89" w:rsidRPr="00B81B89" w:rsidRDefault="00C74EE5" w:rsidP="00C74EE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B81B89" w:rsidRPr="00B81B89">
              <w:rPr>
                <w:rFonts w:ascii="Calibri" w:eastAsia="Times New Roman" w:hAnsi="Calibri" w:cs="Calibri"/>
                <w:color w:val="000000"/>
              </w:rPr>
              <w:t>SSO</w:t>
            </w:r>
          </w:p>
        </w:tc>
      </w:tr>
      <w:tr w:rsidR="00B81B89" w:rsidRPr="00B81B89" w14:paraId="0EE4ED37" w14:textId="77777777" w:rsidTr="000F34E0">
        <w:trPr>
          <w:trHeight w:val="300"/>
        </w:trPr>
        <w:tc>
          <w:tcPr>
            <w:tcW w:w="286" w:type="pct"/>
            <w:tcBorders>
              <w:top w:val="nil"/>
              <w:left w:val="nil"/>
              <w:bottom w:val="nil"/>
              <w:right w:val="nil"/>
            </w:tcBorders>
            <w:shd w:val="clear" w:color="auto" w:fill="auto"/>
            <w:vAlign w:val="center"/>
            <w:hideMark/>
          </w:tcPr>
          <w:p w14:paraId="07559BCE" w14:textId="77777777" w:rsidR="00B81B89" w:rsidRPr="00B81B89" w:rsidRDefault="00B81B89" w:rsidP="00B81B89">
            <w:pPr>
              <w:spacing w:after="0" w:line="240" w:lineRule="auto"/>
              <w:ind w:firstLineChars="300" w:firstLine="660"/>
              <w:rPr>
                <w:rFonts w:ascii="Calibri" w:eastAsia="Times New Roman" w:hAnsi="Calibri" w:cs="Calibri"/>
                <w:color w:val="000000"/>
              </w:rPr>
            </w:pPr>
          </w:p>
        </w:tc>
        <w:tc>
          <w:tcPr>
            <w:tcW w:w="4714" w:type="pct"/>
            <w:tcBorders>
              <w:top w:val="nil"/>
              <w:left w:val="single" w:sz="4" w:space="0" w:color="auto"/>
              <w:bottom w:val="single" w:sz="4" w:space="0" w:color="auto"/>
              <w:right w:val="single" w:sz="4" w:space="0" w:color="auto"/>
            </w:tcBorders>
            <w:shd w:val="clear" w:color="auto" w:fill="auto"/>
            <w:vAlign w:val="center"/>
            <w:hideMark/>
          </w:tcPr>
          <w:p w14:paraId="7A46F2FE" w14:textId="5948C4DC" w:rsidR="00B81B89" w:rsidRPr="00B81B89" w:rsidRDefault="00C74EE5" w:rsidP="00C74EE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B81B89" w:rsidRPr="00B81B89">
              <w:rPr>
                <w:rFonts w:ascii="Calibri" w:eastAsia="Times New Roman" w:hAnsi="Calibri" w:cs="Calibri"/>
                <w:color w:val="000000"/>
              </w:rPr>
              <w:t>DSO</w:t>
            </w:r>
          </w:p>
        </w:tc>
      </w:tr>
      <w:tr w:rsidR="00B81B89" w:rsidRPr="00B81B89" w14:paraId="43ACD006" w14:textId="77777777" w:rsidTr="004F6E5D">
        <w:trPr>
          <w:trHeight w:val="300"/>
        </w:trPr>
        <w:tc>
          <w:tcPr>
            <w:tcW w:w="286" w:type="pct"/>
            <w:tcBorders>
              <w:top w:val="nil"/>
              <w:left w:val="nil"/>
              <w:bottom w:val="single" w:sz="4" w:space="0" w:color="auto"/>
              <w:right w:val="nil"/>
            </w:tcBorders>
            <w:shd w:val="clear" w:color="auto" w:fill="auto"/>
            <w:vAlign w:val="center"/>
            <w:hideMark/>
          </w:tcPr>
          <w:p w14:paraId="7F6D2307" w14:textId="77777777" w:rsidR="00B81B89" w:rsidRPr="00B81B89" w:rsidRDefault="00B81B89" w:rsidP="00B81B89">
            <w:pPr>
              <w:spacing w:after="0" w:line="240" w:lineRule="auto"/>
              <w:ind w:firstLineChars="300" w:firstLine="660"/>
              <w:rPr>
                <w:rFonts w:ascii="Calibri" w:eastAsia="Times New Roman" w:hAnsi="Calibri" w:cs="Calibri"/>
                <w:color w:val="000000"/>
              </w:rPr>
            </w:pPr>
          </w:p>
        </w:tc>
        <w:tc>
          <w:tcPr>
            <w:tcW w:w="4714" w:type="pct"/>
            <w:tcBorders>
              <w:top w:val="nil"/>
              <w:left w:val="single" w:sz="4" w:space="0" w:color="auto"/>
              <w:bottom w:val="single" w:sz="4" w:space="0" w:color="auto"/>
              <w:right w:val="single" w:sz="4" w:space="0" w:color="auto"/>
            </w:tcBorders>
            <w:shd w:val="clear" w:color="auto" w:fill="auto"/>
            <w:vAlign w:val="center"/>
            <w:hideMark/>
          </w:tcPr>
          <w:p w14:paraId="18E5D1C2" w14:textId="3B5B791E" w:rsidR="00B81B89" w:rsidRPr="00B81B89" w:rsidRDefault="00C74EE5" w:rsidP="00C74EE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B81B89" w:rsidRPr="00B81B89">
              <w:rPr>
                <w:rFonts w:ascii="Calibri" w:eastAsia="Times New Roman" w:hAnsi="Calibri" w:cs="Calibri"/>
                <w:color w:val="000000"/>
              </w:rPr>
              <w:t>Member Site</w:t>
            </w:r>
          </w:p>
        </w:tc>
      </w:tr>
      <w:tr w:rsidR="00B81B89" w:rsidRPr="00B81B89" w14:paraId="0320E90B" w14:textId="77777777" w:rsidTr="004F6E5D">
        <w:trPr>
          <w:trHeight w:val="300"/>
        </w:trPr>
        <w:tc>
          <w:tcPr>
            <w:tcW w:w="286" w:type="pct"/>
            <w:tcBorders>
              <w:top w:val="single" w:sz="4" w:space="0" w:color="auto"/>
              <w:left w:val="single" w:sz="4" w:space="0" w:color="auto"/>
              <w:bottom w:val="single" w:sz="4" w:space="0" w:color="auto"/>
              <w:right w:val="nil"/>
            </w:tcBorders>
            <w:shd w:val="clear" w:color="auto" w:fill="auto"/>
            <w:vAlign w:val="center"/>
            <w:hideMark/>
          </w:tcPr>
          <w:p w14:paraId="57B55A22" w14:textId="44346BCF" w:rsidR="00B81B89" w:rsidRPr="00B81B89" w:rsidRDefault="004F6E5D" w:rsidP="004F6E5D">
            <w:pPr>
              <w:spacing w:after="0" w:line="240" w:lineRule="auto"/>
              <w:rPr>
                <w:rFonts w:ascii="Calibri" w:eastAsia="Times New Roman" w:hAnsi="Calibri" w:cs="Calibri"/>
                <w:color w:val="000000"/>
              </w:rPr>
            </w:pPr>
            <w:r>
              <w:rPr>
                <w:rFonts w:ascii="Calibri" w:eastAsia="Times New Roman" w:hAnsi="Calibri" w:cs="Calibri"/>
                <w:color w:val="000000"/>
              </w:rPr>
              <w:t xml:space="preserve">  g</w:t>
            </w:r>
          </w:p>
        </w:tc>
        <w:tc>
          <w:tcPr>
            <w:tcW w:w="47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FB007" w14:textId="77777777" w:rsidR="00B81B89" w:rsidRPr="00B81B89" w:rsidRDefault="00B81B89" w:rsidP="00B81B89">
            <w:pPr>
              <w:spacing w:after="0" w:line="240" w:lineRule="auto"/>
              <w:rPr>
                <w:rFonts w:ascii="Calibri" w:eastAsia="Times New Roman" w:hAnsi="Calibri" w:cs="Calibri"/>
                <w:color w:val="000000"/>
              </w:rPr>
            </w:pPr>
            <w:r w:rsidRPr="00B81B89">
              <w:rPr>
                <w:rFonts w:ascii="Calibri" w:eastAsia="Times New Roman" w:hAnsi="Calibri" w:cs="Calibri"/>
                <w:color w:val="000000"/>
              </w:rPr>
              <w:t>Sync production code to stage before audit</w:t>
            </w:r>
          </w:p>
        </w:tc>
      </w:tr>
    </w:tbl>
    <w:p w14:paraId="3AD4F235" w14:textId="1D552552" w:rsidR="003A53A3" w:rsidRDefault="003A53A3" w:rsidP="00072ADA">
      <w:pPr>
        <w:spacing w:line="360" w:lineRule="auto"/>
        <w:rPr>
          <w:rStyle w:val="Heading2Char"/>
          <w:rFonts w:ascii="Times New Roman" w:eastAsiaTheme="minorHAnsi" w:hAnsi="Times New Roman" w:cs="Times New Roman"/>
          <w:b w:val="0"/>
          <w:bCs w:val="0"/>
          <w:color w:val="auto"/>
          <w:sz w:val="22"/>
          <w:szCs w:val="22"/>
        </w:rPr>
      </w:pPr>
    </w:p>
    <w:p w14:paraId="66857681" w14:textId="29202A27" w:rsidR="0099617A" w:rsidRDefault="0099617A" w:rsidP="00072ADA">
      <w:pPr>
        <w:spacing w:line="360" w:lineRule="auto"/>
        <w:rPr>
          <w:rStyle w:val="Heading2Char"/>
          <w:rFonts w:ascii="Times New Roman" w:eastAsiaTheme="minorHAnsi" w:hAnsi="Times New Roman" w:cs="Times New Roman"/>
          <w:b w:val="0"/>
          <w:bCs w:val="0"/>
          <w:color w:val="auto"/>
          <w:sz w:val="22"/>
          <w:szCs w:val="22"/>
        </w:rPr>
      </w:pPr>
    </w:p>
    <w:p w14:paraId="51FDD43D" w14:textId="45F5A46E" w:rsidR="0099617A" w:rsidRDefault="0099617A" w:rsidP="00072ADA">
      <w:pPr>
        <w:spacing w:line="360" w:lineRule="auto"/>
        <w:rPr>
          <w:rStyle w:val="Heading2Char"/>
          <w:rFonts w:ascii="Times New Roman" w:eastAsiaTheme="minorHAnsi" w:hAnsi="Times New Roman" w:cs="Times New Roman"/>
          <w:b w:val="0"/>
          <w:bCs w:val="0"/>
          <w:color w:val="auto"/>
          <w:sz w:val="22"/>
          <w:szCs w:val="22"/>
        </w:rPr>
      </w:pPr>
    </w:p>
    <w:p w14:paraId="7BB1E97F" w14:textId="17F69517" w:rsidR="000B6FC5" w:rsidRDefault="000B6FC5" w:rsidP="00072ADA">
      <w:pPr>
        <w:spacing w:line="360" w:lineRule="auto"/>
        <w:rPr>
          <w:rStyle w:val="Heading2Char"/>
          <w:rFonts w:ascii="Times New Roman" w:eastAsiaTheme="minorHAnsi" w:hAnsi="Times New Roman" w:cs="Times New Roman"/>
          <w:b w:val="0"/>
          <w:bCs w:val="0"/>
          <w:color w:val="auto"/>
          <w:sz w:val="22"/>
          <w:szCs w:val="22"/>
        </w:rPr>
      </w:pPr>
    </w:p>
    <w:p w14:paraId="69C24AA6" w14:textId="77777777" w:rsidR="000B6FC5" w:rsidRDefault="000B6FC5" w:rsidP="00072ADA">
      <w:pPr>
        <w:spacing w:line="360" w:lineRule="auto"/>
        <w:rPr>
          <w:rStyle w:val="Heading2Char"/>
          <w:rFonts w:ascii="Times New Roman" w:eastAsiaTheme="minorHAnsi" w:hAnsi="Times New Roman" w:cs="Times New Roman"/>
          <w:b w:val="0"/>
          <w:bCs w:val="0"/>
          <w:color w:val="auto"/>
          <w:sz w:val="22"/>
          <w:szCs w:val="22"/>
        </w:rPr>
      </w:pPr>
    </w:p>
    <w:p w14:paraId="74B09DE0" w14:textId="77777777" w:rsidR="0099617A" w:rsidRPr="00072ADA" w:rsidRDefault="0099617A" w:rsidP="00072ADA">
      <w:pPr>
        <w:spacing w:line="360" w:lineRule="auto"/>
        <w:rPr>
          <w:rStyle w:val="Heading2Char"/>
          <w:rFonts w:ascii="Times New Roman" w:eastAsiaTheme="minorHAnsi" w:hAnsi="Times New Roman" w:cs="Times New Roman"/>
          <w:b w:val="0"/>
          <w:bCs w:val="0"/>
          <w:color w:val="auto"/>
          <w:sz w:val="22"/>
          <w:szCs w:val="22"/>
        </w:rPr>
      </w:pPr>
    </w:p>
    <w:p w14:paraId="4D8830F4" w14:textId="15C25675" w:rsidR="00B81B89" w:rsidRPr="00EE6C39" w:rsidRDefault="006C0BAB" w:rsidP="00583FFF">
      <w:pPr>
        <w:pStyle w:val="ListParagraph"/>
        <w:numPr>
          <w:ilvl w:val="0"/>
          <w:numId w:val="2"/>
        </w:numPr>
        <w:spacing w:line="360" w:lineRule="auto"/>
        <w:rPr>
          <w:rStyle w:val="Heading2Char"/>
          <w:rFonts w:ascii="Times New Roman" w:eastAsiaTheme="minorHAnsi" w:hAnsi="Times New Roman" w:cs="Times New Roman"/>
          <w:b w:val="0"/>
          <w:bCs w:val="0"/>
          <w:color w:val="auto"/>
          <w:sz w:val="24"/>
          <w:szCs w:val="24"/>
        </w:rPr>
      </w:pPr>
      <w:bookmarkStart w:id="7" w:name="_Toc521566377"/>
      <w:r w:rsidRPr="00EE6C39">
        <w:rPr>
          <w:rFonts w:cstheme="minorHAnsi"/>
          <w:b/>
          <w:sz w:val="24"/>
          <w:szCs w:val="24"/>
        </w:rPr>
        <w:lastRenderedPageBreak/>
        <w:t>QA Conducts Audit</w:t>
      </w:r>
    </w:p>
    <w:p w14:paraId="623CB3B3" w14:textId="77777777" w:rsidR="004D7877" w:rsidRDefault="006C0BAB" w:rsidP="00CF6FA5">
      <w:pPr>
        <w:pStyle w:val="ListParagraph"/>
        <w:spacing w:after="120" w:line="240" w:lineRule="auto"/>
        <w:rPr>
          <w:rFonts w:ascii="Calibri" w:hAnsi="Calibri" w:cs="Calibri"/>
          <w:sz w:val="24"/>
          <w:szCs w:val="24"/>
        </w:rPr>
      </w:pPr>
      <w:r w:rsidRPr="00072ADA">
        <w:rPr>
          <w:rStyle w:val="Heading2Char"/>
          <w:rFonts w:ascii="Calibri" w:hAnsi="Calibri" w:cs="Calibri"/>
          <w:b w:val="0"/>
          <w:color w:val="auto"/>
          <w:sz w:val="24"/>
          <w:szCs w:val="24"/>
        </w:rPr>
        <w:t>Upon completion of the audit, QA will</w:t>
      </w:r>
      <w:bookmarkEnd w:id="7"/>
      <w:r w:rsidRPr="00072ADA">
        <w:rPr>
          <w:rStyle w:val="Heading2Char"/>
          <w:rFonts w:ascii="Calibri" w:hAnsi="Calibri" w:cs="Calibri"/>
          <w:b w:val="0"/>
          <w:color w:val="auto"/>
          <w:sz w:val="24"/>
          <w:szCs w:val="24"/>
        </w:rPr>
        <w:t xml:space="preserve"> </w:t>
      </w:r>
      <w:r w:rsidRPr="00072ADA">
        <w:rPr>
          <w:rFonts w:ascii="Calibri" w:hAnsi="Calibri" w:cs="Calibri"/>
          <w:sz w:val="24"/>
          <w:szCs w:val="24"/>
        </w:rPr>
        <w:t xml:space="preserve">produce </w:t>
      </w:r>
      <w:r w:rsidR="004D7877">
        <w:rPr>
          <w:rFonts w:ascii="Calibri" w:hAnsi="Calibri" w:cs="Calibri"/>
          <w:sz w:val="24"/>
          <w:szCs w:val="24"/>
        </w:rPr>
        <w:t>one</w:t>
      </w:r>
      <w:r w:rsidRPr="00072ADA">
        <w:rPr>
          <w:rFonts w:ascii="Calibri" w:hAnsi="Calibri" w:cs="Calibri"/>
          <w:sz w:val="24"/>
          <w:szCs w:val="24"/>
        </w:rPr>
        <w:t xml:space="preserve"> report per application</w:t>
      </w:r>
      <w:r w:rsidR="004D7877">
        <w:rPr>
          <w:rFonts w:ascii="Calibri" w:hAnsi="Calibri" w:cs="Calibri"/>
          <w:sz w:val="24"/>
          <w:szCs w:val="24"/>
        </w:rPr>
        <w:t xml:space="preserve">. </w:t>
      </w:r>
    </w:p>
    <w:p w14:paraId="13E971DD" w14:textId="487C764F" w:rsidR="00510C39" w:rsidRPr="00072ADA" w:rsidRDefault="004D7877" w:rsidP="00CF6FA5">
      <w:pPr>
        <w:pStyle w:val="ListParagraph"/>
        <w:spacing w:after="120" w:line="240" w:lineRule="auto"/>
        <w:rPr>
          <w:rFonts w:ascii="Calibri" w:hAnsi="Calibri" w:cs="Calibri"/>
          <w:sz w:val="24"/>
          <w:szCs w:val="24"/>
        </w:rPr>
      </w:pPr>
      <w:r>
        <w:rPr>
          <w:rFonts w:ascii="Calibri" w:hAnsi="Calibri" w:cs="Calibri"/>
          <w:sz w:val="24"/>
          <w:szCs w:val="24"/>
        </w:rPr>
        <w:t xml:space="preserve">The </w:t>
      </w:r>
      <w:r w:rsidR="006C0BAB" w:rsidRPr="00072ADA">
        <w:rPr>
          <w:rFonts w:ascii="Calibri" w:hAnsi="Calibri" w:cs="Calibri"/>
          <w:sz w:val="24"/>
          <w:szCs w:val="24"/>
        </w:rPr>
        <w:t xml:space="preserve">“Findings” report </w:t>
      </w:r>
      <w:r w:rsidR="003F6E3D" w:rsidRPr="00072ADA">
        <w:rPr>
          <w:rFonts w:ascii="Calibri" w:hAnsi="Calibri" w:cs="Calibri"/>
          <w:sz w:val="24"/>
          <w:szCs w:val="24"/>
        </w:rPr>
        <w:t xml:space="preserve">will be submitted in </w:t>
      </w:r>
      <w:r w:rsidR="006C0BAB" w:rsidRPr="00072ADA">
        <w:rPr>
          <w:rFonts w:ascii="Calibri" w:hAnsi="Calibri" w:cs="Calibri"/>
          <w:sz w:val="24"/>
          <w:szCs w:val="24"/>
        </w:rPr>
        <w:t>word format and will consist of three sections:</w:t>
      </w:r>
    </w:p>
    <w:tbl>
      <w:tblPr>
        <w:tblW w:w="5000" w:type="pct"/>
        <w:tblLook w:val="04A0" w:firstRow="1" w:lastRow="0" w:firstColumn="1" w:lastColumn="0" w:noHBand="0" w:noVBand="1"/>
      </w:tblPr>
      <w:tblGrid>
        <w:gridCol w:w="534"/>
        <w:gridCol w:w="9356"/>
      </w:tblGrid>
      <w:tr w:rsidR="00072ADA" w:rsidRPr="00072ADA" w14:paraId="7B473979" w14:textId="77777777" w:rsidTr="00072ADA">
        <w:trPr>
          <w:trHeight w:val="315"/>
        </w:trPr>
        <w:tc>
          <w:tcPr>
            <w:tcW w:w="2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754F33" w14:textId="77777777" w:rsidR="00072ADA" w:rsidRPr="00072ADA" w:rsidRDefault="00072ADA" w:rsidP="00072ADA">
            <w:pPr>
              <w:spacing w:after="0" w:line="240" w:lineRule="auto"/>
              <w:jc w:val="center"/>
              <w:rPr>
                <w:rFonts w:ascii="Calibri" w:eastAsia="Times New Roman" w:hAnsi="Calibri" w:cs="Calibri"/>
                <w:color w:val="000000"/>
              </w:rPr>
            </w:pPr>
            <w:r w:rsidRPr="00072ADA">
              <w:rPr>
                <w:rFonts w:ascii="Calibri" w:eastAsia="Times New Roman" w:hAnsi="Calibri" w:cs="Calibri"/>
                <w:color w:val="000000"/>
              </w:rPr>
              <w:t>a</w:t>
            </w:r>
          </w:p>
        </w:tc>
        <w:tc>
          <w:tcPr>
            <w:tcW w:w="4730" w:type="pct"/>
            <w:tcBorders>
              <w:top w:val="single" w:sz="4" w:space="0" w:color="auto"/>
              <w:left w:val="nil"/>
              <w:bottom w:val="single" w:sz="4" w:space="0" w:color="auto"/>
              <w:right w:val="single" w:sz="4" w:space="0" w:color="auto"/>
            </w:tcBorders>
            <w:shd w:val="clear" w:color="auto" w:fill="auto"/>
            <w:vAlign w:val="center"/>
            <w:hideMark/>
          </w:tcPr>
          <w:p w14:paraId="326C2EAC" w14:textId="77777777" w:rsidR="00072ADA" w:rsidRPr="00072ADA" w:rsidRDefault="00072ADA" w:rsidP="00072ADA">
            <w:pPr>
              <w:spacing w:after="0" w:line="240" w:lineRule="auto"/>
              <w:ind w:firstLineChars="100" w:firstLine="220"/>
              <w:rPr>
                <w:rFonts w:ascii="Calibri" w:eastAsia="Times New Roman" w:hAnsi="Calibri" w:cs="Calibri"/>
                <w:color w:val="000000"/>
              </w:rPr>
            </w:pPr>
            <w:r w:rsidRPr="00072ADA">
              <w:rPr>
                <w:rFonts w:ascii="Calibri" w:eastAsia="Times New Roman" w:hAnsi="Calibri" w:cs="Calibri"/>
                <w:color w:val="000000"/>
              </w:rPr>
              <w:t>SOW updates needed</w:t>
            </w:r>
          </w:p>
        </w:tc>
      </w:tr>
      <w:tr w:rsidR="00072ADA" w:rsidRPr="00072ADA" w14:paraId="0EAA051B" w14:textId="77777777" w:rsidTr="00072ADA">
        <w:trPr>
          <w:trHeight w:val="315"/>
        </w:trPr>
        <w:tc>
          <w:tcPr>
            <w:tcW w:w="270" w:type="pct"/>
            <w:tcBorders>
              <w:top w:val="nil"/>
              <w:left w:val="single" w:sz="4" w:space="0" w:color="auto"/>
              <w:bottom w:val="single" w:sz="4" w:space="0" w:color="auto"/>
              <w:right w:val="single" w:sz="4" w:space="0" w:color="auto"/>
            </w:tcBorders>
            <w:shd w:val="clear" w:color="auto" w:fill="auto"/>
            <w:vAlign w:val="center"/>
            <w:hideMark/>
          </w:tcPr>
          <w:p w14:paraId="7674D19D" w14:textId="77777777" w:rsidR="00072ADA" w:rsidRPr="00072ADA" w:rsidRDefault="00072ADA" w:rsidP="00072ADA">
            <w:pPr>
              <w:spacing w:after="0" w:line="240" w:lineRule="auto"/>
              <w:jc w:val="center"/>
              <w:rPr>
                <w:rFonts w:ascii="Calibri" w:eastAsia="Times New Roman" w:hAnsi="Calibri" w:cs="Calibri"/>
                <w:color w:val="000000"/>
              </w:rPr>
            </w:pPr>
            <w:r w:rsidRPr="00072ADA">
              <w:rPr>
                <w:rFonts w:ascii="Calibri" w:eastAsia="Times New Roman" w:hAnsi="Calibri" w:cs="Calibri"/>
                <w:color w:val="000000"/>
              </w:rPr>
              <w:t>b</w:t>
            </w:r>
          </w:p>
        </w:tc>
        <w:tc>
          <w:tcPr>
            <w:tcW w:w="4730" w:type="pct"/>
            <w:tcBorders>
              <w:top w:val="nil"/>
              <w:left w:val="nil"/>
              <w:bottom w:val="single" w:sz="4" w:space="0" w:color="auto"/>
              <w:right w:val="single" w:sz="4" w:space="0" w:color="auto"/>
            </w:tcBorders>
            <w:shd w:val="clear" w:color="auto" w:fill="auto"/>
            <w:vAlign w:val="center"/>
            <w:hideMark/>
          </w:tcPr>
          <w:p w14:paraId="7A9A5B35" w14:textId="77777777" w:rsidR="00072ADA" w:rsidRPr="00072ADA" w:rsidRDefault="00072ADA" w:rsidP="00072ADA">
            <w:pPr>
              <w:spacing w:after="0" w:line="240" w:lineRule="auto"/>
              <w:ind w:firstLineChars="100" w:firstLine="220"/>
              <w:rPr>
                <w:rFonts w:ascii="Calibri" w:eastAsia="Times New Roman" w:hAnsi="Calibri" w:cs="Calibri"/>
                <w:color w:val="000000"/>
              </w:rPr>
            </w:pPr>
            <w:r w:rsidRPr="00072ADA">
              <w:rPr>
                <w:rFonts w:ascii="Calibri" w:eastAsia="Times New Roman" w:hAnsi="Calibri" w:cs="Calibri"/>
                <w:color w:val="000000"/>
              </w:rPr>
              <w:t>Code updates needed</w:t>
            </w:r>
          </w:p>
        </w:tc>
      </w:tr>
      <w:tr w:rsidR="00072ADA" w:rsidRPr="00072ADA" w14:paraId="070B7C5A" w14:textId="77777777" w:rsidTr="00072ADA">
        <w:trPr>
          <w:trHeight w:val="315"/>
        </w:trPr>
        <w:tc>
          <w:tcPr>
            <w:tcW w:w="270" w:type="pct"/>
            <w:tcBorders>
              <w:top w:val="nil"/>
              <w:left w:val="single" w:sz="4" w:space="0" w:color="auto"/>
              <w:bottom w:val="single" w:sz="4" w:space="0" w:color="auto"/>
              <w:right w:val="single" w:sz="4" w:space="0" w:color="auto"/>
            </w:tcBorders>
            <w:shd w:val="clear" w:color="auto" w:fill="auto"/>
            <w:vAlign w:val="center"/>
            <w:hideMark/>
          </w:tcPr>
          <w:p w14:paraId="2B92923C" w14:textId="77777777" w:rsidR="00072ADA" w:rsidRPr="00072ADA" w:rsidRDefault="00072ADA" w:rsidP="00072ADA">
            <w:pPr>
              <w:spacing w:after="0" w:line="240" w:lineRule="auto"/>
              <w:jc w:val="center"/>
              <w:rPr>
                <w:rFonts w:ascii="Calibri" w:eastAsia="Times New Roman" w:hAnsi="Calibri" w:cs="Calibri"/>
                <w:color w:val="000000"/>
              </w:rPr>
            </w:pPr>
            <w:r w:rsidRPr="00072ADA">
              <w:rPr>
                <w:rFonts w:ascii="Calibri" w:eastAsia="Times New Roman" w:hAnsi="Calibri" w:cs="Calibri"/>
                <w:color w:val="000000"/>
              </w:rPr>
              <w:t>c</w:t>
            </w:r>
          </w:p>
        </w:tc>
        <w:tc>
          <w:tcPr>
            <w:tcW w:w="4730" w:type="pct"/>
            <w:tcBorders>
              <w:top w:val="nil"/>
              <w:left w:val="nil"/>
              <w:bottom w:val="single" w:sz="4" w:space="0" w:color="auto"/>
              <w:right w:val="single" w:sz="4" w:space="0" w:color="auto"/>
            </w:tcBorders>
            <w:shd w:val="clear" w:color="auto" w:fill="auto"/>
            <w:vAlign w:val="center"/>
            <w:hideMark/>
          </w:tcPr>
          <w:p w14:paraId="3100CED5" w14:textId="77777777" w:rsidR="00072ADA" w:rsidRPr="00072ADA" w:rsidRDefault="00072ADA" w:rsidP="00072ADA">
            <w:pPr>
              <w:spacing w:after="0" w:line="240" w:lineRule="auto"/>
              <w:ind w:firstLineChars="100" w:firstLine="220"/>
              <w:rPr>
                <w:rFonts w:ascii="Calibri" w:eastAsia="Times New Roman" w:hAnsi="Calibri" w:cs="Calibri"/>
                <w:color w:val="000000"/>
              </w:rPr>
            </w:pPr>
            <w:r w:rsidRPr="00072ADA">
              <w:rPr>
                <w:rFonts w:ascii="Calibri" w:eastAsia="Times New Roman" w:hAnsi="Calibri" w:cs="Calibri"/>
                <w:color w:val="000000"/>
              </w:rPr>
              <w:t>Items QA was Unable to verify (lack of data, lack of information)</w:t>
            </w:r>
          </w:p>
        </w:tc>
      </w:tr>
    </w:tbl>
    <w:p w14:paraId="48A06ED2" w14:textId="77777777" w:rsidR="00131F62" w:rsidRPr="000B6FC5" w:rsidRDefault="00131F62" w:rsidP="000B6FC5">
      <w:pPr>
        <w:spacing w:after="120" w:line="240" w:lineRule="auto"/>
        <w:rPr>
          <w:rFonts w:cstheme="minorHAnsi"/>
          <w:sz w:val="24"/>
          <w:szCs w:val="24"/>
        </w:rPr>
      </w:pPr>
    </w:p>
    <w:p w14:paraId="52D46066" w14:textId="77777777" w:rsidR="00B81B89" w:rsidRPr="00EE6C39" w:rsidRDefault="006C0BAB" w:rsidP="000B6FC5">
      <w:pPr>
        <w:pStyle w:val="ListParagraph"/>
        <w:numPr>
          <w:ilvl w:val="0"/>
          <w:numId w:val="2"/>
        </w:numPr>
        <w:spacing w:line="240" w:lineRule="auto"/>
        <w:rPr>
          <w:rFonts w:cstheme="minorHAnsi"/>
          <w:b/>
          <w:sz w:val="24"/>
          <w:szCs w:val="24"/>
        </w:rPr>
      </w:pPr>
      <w:bookmarkStart w:id="8" w:name="_Toc521566378"/>
      <w:r w:rsidRPr="00EE6C39">
        <w:rPr>
          <w:rFonts w:cstheme="minorHAnsi"/>
          <w:b/>
          <w:sz w:val="24"/>
          <w:szCs w:val="24"/>
        </w:rPr>
        <w:t>Presentation of Audit Findings</w:t>
      </w:r>
      <w:bookmarkEnd w:id="8"/>
      <w:r w:rsidRPr="00EE6C39">
        <w:rPr>
          <w:rFonts w:cstheme="minorHAnsi"/>
          <w:b/>
          <w:sz w:val="24"/>
          <w:szCs w:val="24"/>
        </w:rPr>
        <w:t xml:space="preserve"> </w:t>
      </w:r>
    </w:p>
    <w:p w14:paraId="5394AC88" w14:textId="058D5E6E" w:rsidR="006C0BAB" w:rsidRPr="00072ADA" w:rsidRDefault="006C0BAB" w:rsidP="00CF6FA5">
      <w:pPr>
        <w:pStyle w:val="ListParagraph"/>
        <w:spacing w:after="120" w:line="240" w:lineRule="auto"/>
        <w:rPr>
          <w:rStyle w:val="Heading2Char"/>
          <w:rFonts w:ascii="Calibri" w:hAnsi="Calibri" w:cs="Calibri"/>
          <w:b w:val="0"/>
          <w:color w:val="auto"/>
          <w:sz w:val="22"/>
          <w:szCs w:val="22"/>
        </w:rPr>
      </w:pPr>
      <w:r w:rsidRPr="00072ADA">
        <w:rPr>
          <w:rStyle w:val="Heading2Char"/>
          <w:rFonts w:ascii="Calibri" w:hAnsi="Calibri" w:cs="Calibri"/>
          <w:b w:val="0"/>
          <w:color w:val="auto"/>
          <w:sz w:val="22"/>
          <w:szCs w:val="22"/>
        </w:rPr>
        <w:t>Upon request by the Audit initiator, QA will present audit findings. The Audit initiator is responsible for coordinating the meeting and inviting concerned department staff and interested stakeholders. At minimum, the meeting outcome should:</w:t>
      </w:r>
    </w:p>
    <w:tbl>
      <w:tblPr>
        <w:tblW w:w="5000" w:type="pct"/>
        <w:tblLook w:val="04A0" w:firstRow="1" w:lastRow="0" w:firstColumn="1" w:lastColumn="0" w:noHBand="0" w:noVBand="1"/>
      </w:tblPr>
      <w:tblGrid>
        <w:gridCol w:w="534"/>
        <w:gridCol w:w="9356"/>
      </w:tblGrid>
      <w:tr w:rsidR="00072ADA" w:rsidRPr="00072ADA" w14:paraId="6E63FF26" w14:textId="77777777" w:rsidTr="00072ADA">
        <w:trPr>
          <w:trHeight w:val="630"/>
        </w:trPr>
        <w:tc>
          <w:tcPr>
            <w:tcW w:w="2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14B18D" w14:textId="77777777" w:rsidR="00072ADA" w:rsidRPr="00072ADA" w:rsidRDefault="00072ADA" w:rsidP="00072ADA">
            <w:pPr>
              <w:spacing w:after="0" w:line="240" w:lineRule="auto"/>
              <w:jc w:val="center"/>
              <w:rPr>
                <w:rFonts w:ascii="Calibri" w:eastAsia="Times New Roman" w:hAnsi="Calibri" w:cs="Calibri"/>
                <w:color w:val="000000"/>
              </w:rPr>
            </w:pPr>
            <w:r w:rsidRPr="00072ADA">
              <w:rPr>
                <w:rFonts w:ascii="Calibri" w:eastAsia="Times New Roman" w:hAnsi="Calibri" w:cs="Calibri"/>
                <w:color w:val="000000"/>
              </w:rPr>
              <w:t>a</w:t>
            </w:r>
          </w:p>
        </w:tc>
        <w:tc>
          <w:tcPr>
            <w:tcW w:w="4730" w:type="pct"/>
            <w:tcBorders>
              <w:top w:val="single" w:sz="4" w:space="0" w:color="auto"/>
              <w:left w:val="nil"/>
              <w:bottom w:val="single" w:sz="4" w:space="0" w:color="auto"/>
              <w:right w:val="single" w:sz="4" w:space="0" w:color="auto"/>
            </w:tcBorders>
            <w:shd w:val="clear" w:color="auto" w:fill="auto"/>
            <w:vAlign w:val="center"/>
            <w:hideMark/>
          </w:tcPr>
          <w:p w14:paraId="08EC5ACC" w14:textId="77777777" w:rsidR="00072ADA" w:rsidRPr="00072ADA" w:rsidRDefault="00072ADA" w:rsidP="00072ADA">
            <w:pPr>
              <w:spacing w:after="0" w:line="240" w:lineRule="auto"/>
              <w:ind w:firstLineChars="100" w:firstLine="220"/>
              <w:rPr>
                <w:rFonts w:ascii="Calibri" w:eastAsia="Times New Roman" w:hAnsi="Calibri" w:cs="Calibri"/>
                <w:color w:val="000000"/>
              </w:rPr>
            </w:pPr>
            <w:r w:rsidRPr="00072ADA">
              <w:rPr>
                <w:rFonts w:ascii="Calibri" w:eastAsia="Times New Roman" w:hAnsi="Calibri" w:cs="Calibri"/>
                <w:color w:val="000000"/>
              </w:rPr>
              <w:t>Identify updates that should be completed internally by InfoIMAGE and those that should be completed by the client.</w:t>
            </w:r>
          </w:p>
        </w:tc>
      </w:tr>
      <w:tr w:rsidR="00072ADA" w:rsidRPr="00072ADA" w14:paraId="7D4EC5E0" w14:textId="77777777" w:rsidTr="00072ADA">
        <w:trPr>
          <w:trHeight w:val="315"/>
        </w:trPr>
        <w:tc>
          <w:tcPr>
            <w:tcW w:w="270" w:type="pct"/>
            <w:tcBorders>
              <w:top w:val="nil"/>
              <w:left w:val="single" w:sz="4" w:space="0" w:color="auto"/>
              <w:bottom w:val="single" w:sz="4" w:space="0" w:color="auto"/>
              <w:right w:val="single" w:sz="4" w:space="0" w:color="auto"/>
            </w:tcBorders>
            <w:shd w:val="clear" w:color="auto" w:fill="auto"/>
            <w:vAlign w:val="center"/>
            <w:hideMark/>
          </w:tcPr>
          <w:p w14:paraId="0D405A1B" w14:textId="77777777" w:rsidR="00072ADA" w:rsidRPr="00072ADA" w:rsidRDefault="00072ADA" w:rsidP="00072ADA">
            <w:pPr>
              <w:spacing w:after="0" w:line="240" w:lineRule="auto"/>
              <w:jc w:val="center"/>
              <w:rPr>
                <w:rFonts w:ascii="Calibri" w:eastAsia="Times New Roman" w:hAnsi="Calibri" w:cs="Calibri"/>
                <w:color w:val="000000"/>
              </w:rPr>
            </w:pPr>
            <w:r w:rsidRPr="00072ADA">
              <w:rPr>
                <w:rFonts w:ascii="Calibri" w:eastAsia="Times New Roman" w:hAnsi="Calibri" w:cs="Calibri"/>
                <w:color w:val="000000"/>
              </w:rPr>
              <w:t>b</w:t>
            </w:r>
          </w:p>
        </w:tc>
        <w:tc>
          <w:tcPr>
            <w:tcW w:w="4730" w:type="pct"/>
            <w:tcBorders>
              <w:top w:val="nil"/>
              <w:left w:val="nil"/>
              <w:bottom w:val="single" w:sz="4" w:space="0" w:color="auto"/>
              <w:right w:val="single" w:sz="4" w:space="0" w:color="auto"/>
            </w:tcBorders>
            <w:shd w:val="clear" w:color="auto" w:fill="auto"/>
            <w:vAlign w:val="center"/>
            <w:hideMark/>
          </w:tcPr>
          <w:p w14:paraId="78CD76AD" w14:textId="77777777" w:rsidR="00072ADA" w:rsidRPr="00072ADA" w:rsidRDefault="00072ADA" w:rsidP="00072ADA">
            <w:pPr>
              <w:spacing w:after="0" w:line="240" w:lineRule="auto"/>
              <w:ind w:firstLineChars="100" w:firstLine="220"/>
              <w:rPr>
                <w:rFonts w:ascii="Calibri" w:eastAsia="Times New Roman" w:hAnsi="Calibri" w:cs="Calibri"/>
                <w:color w:val="000000"/>
              </w:rPr>
            </w:pPr>
            <w:r w:rsidRPr="00072ADA">
              <w:rPr>
                <w:rFonts w:ascii="Calibri" w:eastAsia="Times New Roman" w:hAnsi="Calibri" w:cs="Calibri"/>
                <w:color w:val="000000"/>
              </w:rPr>
              <w:t>Itemize a list of updates to create PR’s</w:t>
            </w:r>
          </w:p>
        </w:tc>
      </w:tr>
    </w:tbl>
    <w:p w14:paraId="1B6C4DF2" w14:textId="77777777" w:rsidR="00072ADA" w:rsidRPr="00CF6FA5" w:rsidRDefault="00072ADA" w:rsidP="00CF6FA5">
      <w:pPr>
        <w:pStyle w:val="ListParagraph"/>
        <w:spacing w:after="120" w:line="240" w:lineRule="auto"/>
        <w:rPr>
          <w:rStyle w:val="Heading2Char"/>
          <w:rFonts w:ascii="Calibri" w:hAnsi="Calibri" w:cs="Calibri"/>
          <w:b w:val="0"/>
          <w:color w:val="auto"/>
          <w:sz w:val="24"/>
          <w:szCs w:val="24"/>
        </w:rPr>
      </w:pPr>
    </w:p>
    <w:p w14:paraId="108683F0" w14:textId="77777777" w:rsidR="00B81B89" w:rsidRPr="00EE6C39" w:rsidRDefault="006C0BAB" w:rsidP="00EE6C39">
      <w:pPr>
        <w:pStyle w:val="ListParagraph"/>
        <w:numPr>
          <w:ilvl w:val="0"/>
          <w:numId w:val="2"/>
        </w:numPr>
        <w:spacing w:line="360" w:lineRule="auto"/>
        <w:rPr>
          <w:rFonts w:cstheme="minorHAnsi"/>
          <w:b/>
          <w:sz w:val="24"/>
          <w:szCs w:val="24"/>
        </w:rPr>
      </w:pPr>
      <w:bookmarkStart w:id="9" w:name="_Toc521566379"/>
      <w:r w:rsidRPr="00EE6C39">
        <w:rPr>
          <w:rFonts w:cstheme="minorHAnsi"/>
          <w:b/>
          <w:bCs/>
          <w:sz w:val="24"/>
          <w:szCs w:val="24"/>
        </w:rPr>
        <w:t xml:space="preserve">Create Programming Requests </w:t>
      </w:r>
    </w:p>
    <w:p w14:paraId="7EE4B6A3" w14:textId="59E852FC" w:rsidR="006C0BAB" w:rsidRDefault="003F6E3D" w:rsidP="00CF6FA5">
      <w:pPr>
        <w:pStyle w:val="ListParagraph"/>
        <w:spacing w:line="240" w:lineRule="auto"/>
        <w:jc w:val="both"/>
        <w:rPr>
          <w:rFonts w:ascii="Calibri" w:hAnsi="Calibri" w:cs="Calibri"/>
        </w:rPr>
      </w:pPr>
      <w:r w:rsidRPr="00072ADA">
        <w:rPr>
          <w:rStyle w:val="Heading2Char"/>
          <w:rFonts w:ascii="Calibri" w:hAnsi="Calibri" w:cs="Calibri"/>
          <w:b w:val="0"/>
          <w:color w:val="auto"/>
          <w:sz w:val="22"/>
          <w:szCs w:val="22"/>
        </w:rPr>
        <w:t>The</w:t>
      </w:r>
      <w:bookmarkEnd w:id="9"/>
      <w:r w:rsidRPr="00072ADA">
        <w:rPr>
          <w:rStyle w:val="Heading2Char"/>
          <w:rFonts w:ascii="Calibri" w:hAnsi="Calibri" w:cs="Calibri"/>
          <w:color w:val="auto"/>
          <w:sz w:val="22"/>
          <w:szCs w:val="22"/>
        </w:rPr>
        <w:t xml:space="preserve"> </w:t>
      </w:r>
      <w:r w:rsidR="006C0BAB" w:rsidRPr="00072ADA">
        <w:rPr>
          <w:rFonts w:ascii="Calibri" w:hAnsi="Calibri" w:cs="Calibri"/>
        </w:rPr>
        <w:t>Audit initiator is responsible for creat</w:t>
      </w:r>
      <w:r w:rsidRPr="00072ADA">
        <w:rPr>
          <w:rFonts w:ascii="Calibri" w:hAnsi="Calibri" w:cs="Calibri"/>
        </w:rPr>
        <w:t>ing</w:t>
      </w:r>
      <w:r w:rsidR="006C0BAB" w:rsidRPr="00072ADA">
        <w:rPr>
          <w:rFonts w:ascii="Calibri" w:hAnsi="Calibri" w:cs="Calibri"/>
        </w:rPr>
        <w:t xml:space="preserve"> </w:t>
      </w:r>
      <w:r w:rsidRPr="00072ADA">
        <w:rPr>
          <w:rFonts w:ascii="Calibri" w:hAnsi="Calibri" w:cs="Calibri"/>
        </w:rPr>
        <w:t>PR’s</w:t>
      </w:r>
      <w:r w:rsidR="006C0BAB" w:rsidRPr="00072ADA">
        <w:rPr>
          <w:rFonts w:ascii="Calibri" w:hAnsi="Calibri" w:cs="Calibri"/>
        </w:rPr>
        <w:t xml:space="preserve"> and completing the PR form with appropriate completion and/or due dates. Once a PR has been created, the PR will be processed according to </w:t>
      </w:r>
      <w:r w:rsidRPr="00072ADA">
        <w:rPr>
          <w:rFonts w:ascii="Calibri" w:hAnsi="Calibri" w:cs="Calibri"/>
        </w:rPr>
        <w:t xml:space="preserve">the </w:t>
      </w:r>
      <w:r w:rsidR="006C0BAB" w:rsidRPr="00072ADA">
        <w:rPr>
          <w:rFonts w:ascii="Calibri" w:hAnsi="Calibri" w:cs="Calibri"/>
        </w:rPr>
        <w:t>standard procedure.</w:t>
      </w:r>
    </w:p>
    <w:p w14:paraId="40C47001" w14:textId="77777777" w:rsidR="00072ADA" w:rsidRPr="00072ADA" w:rsidRDefault="00072ADA" w:rsidP="00CF6FA5">
      <w:pPr>
        <w:pStyle w:val="ListParagraph"/>
        <w:spacing w:line="240" w:lineRule="auto"/>
        <w:jc w:val="both"/>
        <w:rPr>
          <w:rFonts w:ascii="Calibri" w:hAnsi="Calibri" w:cs="Calibri"/>
        </w:rPr>
      </w:pPr>
    </w:p>
    <w:p w14:paraId="5EAAA9F1" w14:textId="77777777" w:rsidR="00B81B89" w:rsidRPr="00B81B89" w:rsidRDefault="006C0BAB" w:rsidP="003F6E3D">
      <w:pPr>
        <w:pStyle w:val="ListParagraph"/>
        <w:numPr>
          <w:ilvl w:val="0"/>
          <w:numId w:val="2"/>
        </w:numPr>
        <w:spacing w:line="360" w:lineRule="auto"/>
        <w:jc w:val="both"/>
        <w:rPr>
          <w:rStyle w:val="Heading2Char"/>
          <w:rFonts w:ascii="Times New Roman" w:eastAsiaTheme="minorHAnsi" w:hAnsi="Times New Roman" w:cs="Times New Roman"/>
          <w:b w:val="0"/>
          <w:bCs w:val="0"/>
          <w:color w:val="auto"/>
          <w:sz w:val="24"/>
          <w:szCs w:val="24"/>
        </w:rPr>
      </w:pPr>
      <w:bookmarkStart w:id="10" w:name="_Toc521566380"/>
      <w:r w:rsidRPr="003F6E3D">
        <w:rPr>
          <w:rStyle w:val="Heading2Char"/>
          <w:rFonts w:ascii="Times New Roman" w:hAnsi="Times New Roman" w:cs="Times New Roman"/>
          <w:color w:val="auto"/>
          <w:sz w:val="24"/>
          <w:szCs w:val="24"/>
        </w:rPr>
        <w:t>Audit Conclusion</w:t>
      </w:r>
      <w:bookmarkEnd w:id="10"/>
    </w:p>
    <w:p w14:paraId="42DC4E68" w14:textId="052E5CCC" w:rsidR="006C0BAB" w:rsidRPr="00072ADA" w:rsidRDefault="006C0BAB" w:rsidP="00CF6FA5">
      <w:pPr>
        <w:pStyle w:val="ListParagraph"/>
        <w:spacing w:line="240" w:lineRule="auto"/>
        <w:jc w:val="both"/>
        <w:rPr>
          <w:rFonts w:ascii="Calibri" w:hAnsi="Calibri" w:cs="Calibri"/>
        </w:rPr>
      </w:pPr>
      <w:r w:rsidRPr="00072ADA">
        <w:rPr>
          <w:rFonts w:ascii="Calibri" w:hAnsi="Calibri" w:cs="Calibri"/>
        </w:rPr>
        <w:t>Once a list has been generated itemizing all PRs, the Audit initiator can conclude the Audit process by convening a final meeting and/or sending an email notification to interested stakeholders validating the conclusion of the audit results.</w:t>
      </w:r>
    </w:p>
    <w:p w14:paraId="6208A592" w14:textId="77777777" w:rsidR="0067071A" w:rsidRPr="003F6E3D" w:rsidRDefault="0067071A" w:rsidP="00583FFF">
      <w:pPr>
        <w:tabs>
          <w:tab w:val="left" w:pos="6930"/>
        </w:tabs>
        <w:spacing w:line="360" w:lineRule="auto"/>
        <w:rPr>
          <w:rFonts w:ascii="Times New Roman" w:hAnsi="Times New Roman" w:cs="Times New Roman"/>
          <w:sz w:val="24"/>
          <w:szCs w:val="24"/>
        </w:rPr>
      </w:pPr>
    </w:p>
    <w:sectPr w:rsidR="0067071A" w:rsidRPr="003F6E3D" w:rsidSect="0099617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90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F5765" w14:textId="77777777" w:rsidR="00F5702E" w:rsidRDefault="00F5702E" w:rsidP="0045027C">
      <w:pPr>
        <w:spacing w:after="0" w:line="240" w:lineRule="auto"/>
      </w:pPr>
      <w:r>
        <w:separator/>
      </w:r>
    </w:p>
  </w:endnote>
  <w:endnote w:type="continuationSeparator" w:id="0">
    <w:p w14:paraId="176391A5" w14:textId="77777777" w:rsidR="00F5702E" w:rsidRDefault="00F5702E" w:rsidP="0045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66D8F" w14:textId="77777777" w:rsidR="00BE60A8" w:rsidRDefault="00BE60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930372"/>
      <w:docPartObj>
        <w:docPartGallery w:val="Page Numbers (Bottom of Page)"/>
        <w:docPartUnique/>
      </w:docPartObj>
    </w:sdtPr>
    <w:sdtEndPr>
      <w:rPr>
        <w:noProof/>
      </w:rPr>
    </w:sdtEndPr>
    <w:sdtContent>
      <w:p w14:paraId="384410B1" w14:textId="45387D92" w:rsidR="002023A2" w:rsidRDefault="002023A2" w:rsidP="002B195F">
        <w:pPr>
          <w:pStyle w:val="Footer"/>
          <w:jc w:val="center"/>
        </w:pPr>
        <w:r>
          <w:fldChar w:fldCharType="begin"/>
        </w:r>
        <w:r>
          <w:instrText xml:space="preserve"> PAGE   \* MERGEFORMAT </w:instrText>
        </w:r>
        <w:r>
          <w:fldChar w:fldCharType="separate"/>
        </w:r>
        <w:r w:rsidR="00420B51">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9292F" w14:textId="77777777" w:rsidR="00B31E9D" w:rsidRDefault="00B31E9D">
    <w:pPr>
      <w:pStyle w:val="Footer"/>
      <w:rPr>
        <w:rFonts w:ascii="Times New Roman" w:hAnsi="Times New Roman" w:cs="Times New Roman"/>
      </w:rPr>
    </w:pPr>
    <w:r w:rsidRPr="003F0187">
      <w:rPr>
        <w:rFonts w:ascii="Times New Roman" w:hAnsi="Times New Roman" w:cs="Times New Roman"/>
      </w:rPr>
      <w:t>InfoIMAGE</w:t>
    </w:r>
    <w:r>
      <w:rPr>
        <w:rFonts w:ascii="Times New Roman" w:hAnsi="Times New Roman" w:cs="Times New Roman"/>
      </w:rPr>
      <w:t xml:space="preserve"> </w:t>
    </w:r>
    <w:r w:rsidRPr="003F0187">
      <w:rPr>
        <w:rFonts w:ascii="Times New Roman" w:hAnsi="Times New Roman" w:cs="Times New Roman"/>
      </w:rPr>
      <w:t xml:space="preserve">Audit </w:t>
    </w:r>
    <w:r>
      <w:rPr>
        <w:rFonts w:ascii="Times New Roman" w:hAnsi="Times New Roman" w:cs="Times New Roman"/>
      </w:rPr>
      <w:t xml:space="preserve">SOP </w:t>
    </w:r>
  </w:p>
  <w:p w14:paraId="460838CE" w14:textId="36B4D87B" w:rsidR="002023A2" w:rsidRDefault="00B31E9D">
    <w:pPr>
      <w:pStyle w:val="Footer"/>
    </w:pPr>
    <w:r>
      <w:rPr>
        <w:rFonts w:ascii="Times New Roman" w:hAnsi="Times New Roman" w:cs="Times New Roman"/>
      </w:rPr>
      <w:t xml:space="preserve">Version: </w:t>
    </w:r>
    <w:r>
      <w:rPr>
        <w:rFonts w:ascii="Times New Roman" w:hAnsi="Times New Roman" w:cs="Times New Roman"/>
      </w:rPr>
      <w:t>SOP_2018</w:t>
    </w:r>
    <w:r w:rsidR="00BE60A8">
      <w:rPr>
        <w:rFonts w:ascii="Times New Roman" w:hAnsi="Times New Roman" w:cs="Times New Roman"/>
      </w:rPr>
      <w:t>AUDIT</w:t>
    </w:r>
    <w:r>
      <w:rPr>
        <w:rFonts w:ascii="Times New Roman" w:hAnsi="Times New Roman" w:cs="Times New Roman"/>
      </w:rPr>
      <w:t>_</w:t>
    </w:r>
    <w:r w:rsidR="00BE60A8">
      <w:rPr>
        <w:rFonts w:ascii="Times New Roman" w:hAnsi="Times New Roman" w:cs="Times New Roman"/>
      </w:rPr>
      <w:t>00</w:t>
    </w:r>
    <w:bookmarkStart w:id="11" w:name="_GoBack"/>
    <w:bookmarkEnd w:id="11"/>
    <w:r>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745E9" w14:textId="77777777" w:rsidR="00F5702E" w:rsidRDefault="00F5702E" w:rsidP="0045027C">
      <w:pPr>
        <w:spacing w:after="0" w:line="240" w:lineRule="auto"/>
      </w:pPr>
      <w:r>
        <w:separator/>
      </w:r>
    </w:p>
  </w:footnote>
  <w:footnote w:type="continuationSeparator" w:id="0">
    <w:p w14:paraId="79AA1481" w14:textId="77777777" w:rsidR="00F5702E" w:rsidRDefault="00F5702E" w:rsidP="0045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CF4C2" w14:textId="77777777" w:rsidR="00BE60A8" w:rsidRDefault="00BE6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F5722" w14:textId="77777777" w:rsidR="0045027C" w:rsidRPr="003F0187" w:rsidRDefault="002023A2" w:rsidP="002023A2">
    <w:pPr>
      <w:pStyle w:val="Header"/>
      <w:rPr>
        <w:rFonts w:ascii="Times New Roman" w:hAnsi="Times New Roman" w:cs="Times New Roman"/>
      </w:rPr>
    </w:pPr>
    <w:r>
      <w:rPr>
        <w:noProof/>
      </w:rPr>
      <w:drawing>
        <wp:inline distT="0" distB="0" distL="0" distR="0" wp14:anchorId="29994B08" wp14:editId="78E02873">
          <wp:extent cx="1238250" cy="200025"/>
          <wp:effectExtent l="0" t="0" r="0" b="9525"/>
          <wp:docPr id="17" name="Picture 17" descr="cid:image002.jpg@01CD7B9D.2A04EC2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cid:image002.jpg@01CD7B9D.2A04EC20">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r>
      <w:tab/>
    </w:r>
    <w:r w:rsidR="0045027C" w:rsidRPr="003F0187">
      <w:rPr>
        <w:rFonts w:ascii="Times New Roman" w:hAnsi="Times New Roman" w:cs="Times New Roman"/>
      </w:rPr>
      <w:t xml:space="preserve">InfoIMAGE QA Audit </w:t>
    </w:r>
    <w:r w:rsidRPr="003F0187">
      <w:rPr>
        <w:rFonts w:ascii="Times New Roman" w:hAnsi="Times New Roman" w:cs="Times New Roman"/>
      </w:rPr>
      <w:t>P</w:t>
    </w:r>
    <w:r w:rsidR="0045027C" w:rsidRPr="003F0187">
      <w:rPr>
        <w:rFonts w:ascii="Times New Roman" w:hAnsi="Times New Roman" w:cs="Times New Roman"/>
      </w:rPr>
      <w:t>rocess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9889A" w14:textId="77777777" w:rsidR="00C56DA3" w:rsidRPr="002023A2" w:rsidRDefault="00C56DA3" w:rsidP="00C56DA3">
    <w:pPr>
      <w:spacing w:after="0"/>
      <w:rPr>
        <w:b/>
        <w:bCs/>
        <w:color w:val="1F497D" w:themeColor="text2"/>
        <w:sz w:val="44"/>
        <w:szCs w:val="44"/>
      </w:rPr>
    </w:pPr>
    <w:r>
      <w:rPr>
        <w:noProof/>
      </w:rPr>
      <w:drawing>
        <wp:inline distT="0" distB="0" distL="0" distR="0" wp14:anchorId="7D5E31F8" wp14:editId="21AFFD38">
          <wp:extent cx="1238250" cy="200025"/>
          <wp:effectExtent l="0" t="0" r="0" b="9525"/>
          <wp:docPr id="18" name="Picture 18" descr="cid:image002.jpg@01CD7B9D.2A04EC2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cid:image002.jpg@01CD7B9D.2A04EC20">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r>
      <w:t xml:space="preserve">          </w:t>
    </w:r>
    <w:sdt>
      <w:sdtPr>
        <w:rPr>
          <w:sz w:val="28"/>
          <w:szCs w:val="28"/>
        </w:rPr>
        <w:alias w:val="Title"/>
        <w:id w:val="-148521657"/>
        <w:dataBinding w:prefixMappings="xmlns:ns0='http://schemas.openxmlformats.org/package/2006/metadata/core-properties' xmlns:ns1='http://purl.org/dc/elements/1.1/'" w:xpath="/ns0:coreProperties[1]/ns1:title[1]" w:storeItemID="{6C3C8BC8-F283-45AE-878A-BAB7291924A1}"/>
        <w:text/>
      </w:sdtPr>
      <w:sdtEndPr/>
      <w:sdtContent>
        <w:r w:rsidRPr="00C56DA3">
          <w:rPr>
            <w:sz w:val="28"/>
            <w:szCs w:val="28"/>
          </w:rPr>
          <w:t>InfoIMAGE QA Audit Process</w:t>
        </w:r>
      </w:sdtContent>
    </w:sdt>
  </w:p>
  <w:p w14:paraId="12CB62E5" w14:textId="75A36B8A" w:rsidR="00C56DA3" w:rsidRDefault="00C56DA3" w:rsidP="00C56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021E"/>
    <w:multiLevelType w:val="hybridMultilevel"/>
    <w:tmpl w:val="AAD67506"/>
    <w:lvl w:ilvl="0" w:tplc="CC543618">
      <w:start w:val="1"/>
      <w:numFmt w:val="lowerLetter"/>
      <w:lvlText w:val="%1)"/>
      <w:lvlJc w:val="left"/>
      <w:pPr>
        <w:ind w:left="1440" w:hanging="36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720D40"/>
    <w:multiLevelType w:val="hybridMultilevel"/>
    <w:tmpl w:val="E9445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D7AEC"/>
    <w:multiLevelType w:val="hybridMultilevel"/>
    <w:tmpl w:val="000283D0"/>
    <w:lvl w:ilvl="0" w:tplc="CA628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17574"/>
    <w:multiLevelType w:val="hybridMultilevel"/>
    <w:tmpl w:val="94C02416"/>
    <w:lvl w:ilvl="0" w:tplc="D5DE349C">
      <w:start w:val="1"/>
      <w:numFmt w:val="upperRoman"/>
      <w:lvlText w:val="%1)"/>
      <w:lvlJc w:val="left"/>
      <w:pPr>
        <w:ind w:left="900" w:hanging="360"/>
      </w:pPr>
      <w:rPr>
        <w:rFonts w:asciiTheme="minorHAnsi" w:eastAsiaTheme="minorHAnsi" w:hAnsiTheme="minorHAnsi" w:cstheme="minorBid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B537E79"/>
    <w:multiLevelType w:val="hybridMultilevel"/>
    <w:tmpl w:val="1534B5EA"/>
    <w:lvl w:ilvl="0" w:tplc="51FCBB46">
      <w:start w:val="4"/>
      <w:numFmt w:val="decimal"/>
      <w:lvlText w:val="%1)"/>
      <w:lvlJc w:val="left"/>
      <w:pPr>
        <w:ind w:left="810" w:hanging="360"/>
      </w:pPr>
      <w:rPr>
        <w:rFonts w:asciiTheme="majorHAnsi" w:hAnsi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983E7C"/>
    <w:multiLevelType w:val="hybridMultilevel"/>
    <w:tmpl w:val="8AF6A830"/>
    <w:lvl w:ilvl="0" w:tplc="A6F21C5E">
      <w:start w:val="60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0B57661"/>
    <w:multiLevelType w:val="hybridMultilevel"/>
    <w:tmpl w:val="D07EF69E"/>
    <w:lvl w:ilvl="0" w:tplc="2700B4F6">
      <w:start w:val="1"/>
      <w:numFmt w:val="lowerLetter"/>
      <w:lvlText w:val="%1)"/>
      <w:lvlJc w:val="left"/>
      <w:pPr>
        <w:ind w:left="198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22C46AD9"/>
    <w:multiLevelType w:val="hybridMultilevel"/>
    <w:tmpl w:val="865E6A12"/>
    <w:lvl w:ilvl="0" w:tplc="7A627ED8">
      <w:start w:val="3"/>
      <w:numFmt w:val="decimal"/>
      <w:lvlText w:val="%1."/>
      <w:lvlJc w:val="left"/>
      <w:pPr>
        <w:ind w:left="1485" w:hanging="360"/>
      </w:pPr>
      <w:rPr>
        <w:rFonts w:eastAsiaTheme="majorEastAsia" w:hint="default"/>
        <w:b/>
        <w:sz w:val="26"/>
      </w:rPr>
    </w:lvl>
    <w:lvl w:ilvl="1" w:tplc="04090019">
      <w:start w:val="1"/>
      <w:numFmt w:val="lowerLetter"/>
      <w:lvlText w:val="%2."/>
      <w:lvlJc w:val="left"/>
      <w:pPr>
        <w:ind w:left="2205" w:hanging="360"/>
      </w:pPr>
    </w:lvl>
    <w:lvl w:ilvl="2" w:tplc="7A627ED8">
      <w:start w:val="3"/>
      <w:numFmt w:val="decimal"/>
      <w:lvlText w:val="%3."/>
      <w:lvlJc w:val="left"/>
      <w:pPr>
        <w:ind w:left="3105" w:hanging="360"/>
      </w:pPr>
      <w:rPr>
        <w:rFonts w:eastAsiaTheme="majorEastAsia" w:hint="default"/>
        <w:b/>
        <w:sz w:val="26"/>
      </w:r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286D16E0"/>
    <w:multiLevelType w:val="hybridMultilevel"/>
    <w:tmpl w:val="7D84C2D2"/>
    <w:lvl w:ilvl="0" w:tplc="013E1E18">
      <w:start w:val="1"/>
      <w:numFmt w:val="lowerLetter"/>
      <w:lvlText w:val="%1)"/>
      <w:lvlJc w:val="left"/>
      <w:pPr>
        <w:ind w:left="1485" w:hanging="360"/>
      </w:pPr>
      <w:rPr>
        <w:rFonts w:hint="default"/>
      </w:rPr>
    </w:lvl>
    <w:lvl w:ilvl="1" w:tplc="04090017">
      <w:start w:val="1"/>
      <w:numFmt w:val="lowerLetter"/>
      <w:lvlText w:val="%2)"/>
      <w:lvlJc w:val="left"/>
      <w:pPr>
        <w:ind w:left="2205" w:hanging="360"/>
      </w:pPr>
    </w:lvl>
    <w:lvl w:ilvl="2" w:tplc="7A627ED8">
      <w:start w:val="3"/>
      <w:numFmt w:val="decimal"/>
      <w:lvlText w:val="%3."/>
      <w:lvlJc w:val="left"/>
      <w:pPr>
        <w:ind w:left="3105" w:hanging="360"/>
      </w:pPr>
      <w:rPr>
        <w:rFonts w:eastAsiaTheme="majorEastAsia" w:hint="default"/>
        <w:b/>
        <w:sz w:val="26"/>
      </w:r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3447565B"/>
    <w:multiLevelType w:val="hybridMultilevel"/>
    <w:tmpl w:val="3E0812D8"/>
    <w:lvl w:ilvl="0" w:tplc="013E1E18">
      <w:start w:val="1"/>
      <w:numFmt w:val="lowerLetter"/>
      <w:lvlText w:val="%1)"/>
      <w:lvlJc w:val="left"/>
      <w:pPr>
        <w:ind w:left="1485" w:hanging="360"/>
      </w:pPr>
      <w:rPr>
        <w:rFonts w:hint="default"/>
      </w:rPr>
    </w:lvl>
    <w:lvl w:ilvl="1" w:tplc="04090017">
      <w:start w:val="1"/>
      <w:numFmt w:val="lowerLetter"/>
      <w:lvlText w:val="%2)"/>
      <w:lvlJc w:val="left"/>
      <w:pPr>
        <w:ind w:left="2205" w:hanging="360"/>
      </w:pPr>
    </w:lvl>
    <w:lvl w:ilvl="2" w:tplc="7A627ED8">
      <w:start w:val="3"/>
      <w:numFmt w:val="decimal"/>
      <w:lvlText w:val="%3."/>
      <w:lvlJc w:val="left"/>
      <w:pPr>
        <w:ind w:left="3105" w:hanging="360"/>
      </w:pPr>
      <w:rPr>
        <w:rFonts w:eastAsiaTheme="majorEastAsia" w:hint="default"/>
        <w:b/>
        <w:sz w:val="26"/>
      </w:r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15:restartNumberingAfterBreak="0">
    <w:nsid w:val="36FB7485"/>
    <w:multiLevelType w:val="hybridMultilevel"/>
    <w:tmpl w:val="CC28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B1A7F"/>
    <w:multiLevelType w:val="hybridMultilevel"/>
    <w:tmpl w:val="5FD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06DEB"/>
    <w:multiLevelType w:val="hybridMultilevel"/>
    <w:tmpl w:val="AE323BD2"/>
    <w:lvl w:ilvl="0" w:tplc="6964ACD0">
      <w:start w:val="1"/>
      <w:numFmt w:val="decimal"/>
      <w:lvlText w:val="%1."/>
      <w:lvlJc w:val="left"/>
      <w:pPr>
        <w:ind w:left="720" w:hanging="360"/>
      </w:pPr>
      <w:rPr>
        <w:rFonts w:hint="default"/>
        <w:b/>
        <w:sz w:val="24"/>
        <w:szCs w:val="24"/>
      </w:rPr>
    </w:lvl>
    <w:lvl w:ilvl="1" w:tplc="04090019">
      <w:start w:val="1"/>
      <w:numFmt w:val="lowerLetter"/>
      <w:lvlText w:val="%2."/>
      <w:lvlJc w:val="left"/>
      <w:pPr>
        <w:ind w:left="1440" w:hanging="360"/>
      </w:pPr>
    </w:lvl>
    <w:lvl w:ilvl="2" w:tplc="339E92C0">
      <w:numFmt w:val="bullet"/>
      <w:lvlText w:val="-"/>
      <w:lvlJc w:val="left"/>
      <w:pPr>
        <w:ind w:left="2340" w:hanging="360"/>
      </w:pPr>
      <w:rPr>
        <w:rFonts w:ascii="Calibri" w:eastAsiaTheme="majorEastAsia" w:hAnsi="Calibri" w:cs="Calibri"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372C2"/>
    <w:multiLevelType w:val="hybridMultilevel"/>
    <w:tmpl w:val="D5F229B6"/>
    <w:lvl w:ilvl="0" w:tplc="8F4CD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D5F93"/>
    <w:multiLevelType w:val="hybridMultilevel"/>
    <w:tmpl w:val="A3CE9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54A78"/>
    <w:multiLevelType w:val="hybridMultilevel"/>
    <w:tmpl w:val="A276F708"/>
    <w:lvl w:ilvl="0" w:tplc="013E1E18">
      <w:start w:val="1"/>
      <w:numFmt w:val="lowerLetter"/>
      <w:lvlText w:val="%1)"/>
      <w:lvlJc w:val="left"/>
      <w:pPr>
        <w:ind w:left="1485" w:hanging="360"/>
      </w:pPr>
      <w:rPr>
        <w:rFonts w:hint="default"/>
      </w:rPr>
    </w:lvl>
    <w:lvl w:ilvl="1" w:tplc="04090019">
      <w:start w:val="1"/>
      <w:numFmt w:val="lowerLetter"/>
      <w:lvlText w:val="%2."/>
      <w:lvlJc w:val="left"/>
      <w:pPr>
        <w:ind w:left="2205" w:hanging="360"/>
      </w:pPr>
    </w:lvl>
    <w:lvl w:ilvl="2" w:tplc="7A627ED8">
      <w:start w:val="3"/>
      <w:numFmt w:val="decimal"/>
      <w:lvlText w:val="%3."/>
      <w:lvlJc w:val="left"/>
      <w:pPr>
        <w:ind w:left="3105" w:hanging="360"/>
      </w:pPr>
      <w:rPr>
        <w:rFonts w:eastAsiaTheme="majorEastAsia" w:hint="default"/>
        <w:b/>
        <w:sz w:val="26"/>
      </w:rPr>
    </w:lvl>
    <w:lvl w:ilvl="3" w:tplc="0409000F">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6" w15:restartNumberingAfterBreak="0">
    <w:nsid w:val="4DC83F99"/>
    <w:multiLevelType w:val="hybridMultilevel"/>
    <w:tmpl w:val="42B453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3AB14FF"/>
    <w:multiLevelType w:val="hybridMultilevel"/>
    <w:tmpl w:val="736C749A"/>
    <w:lvl w:ilvl="0" w:tplc="0409001B">
      <w:start w:val="1"/>
      <w:numFmt w:val="lowerRoman"/>
      <w:lvlText w:val="%1."/>
      <w:lvlJc w:val="right"/>
      <w:pPr>
        <w:ind w:left="198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15:restartNumberingAfterBreak="0">
    <w:nsid w:val="617E6952"/>
    <w:multiLevelType w:val="hybridMultilevel"/>
    <w:tmpl w:val="16CE4E4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0D60A6"/>
    <w:multiLevelType w:val="hybridMultilevel"/>
    <w:tmpl w:val="2FD452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8B4EF9"/>
    <w:multiLevelType w:val="hybridMultilevel"/>
    <w:tmpl w:val="F5C06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06265"/>
    <w:multiLevelType w:val="hybridMultilevel"/>
    <w:tmpl w:val="E424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14281"/>
    <w:multiLevelType w:val="hybridMultilevel"/>
    <w:tmpl w:val="2D72EA24"/>
    <w:lvl w:ilvl="0" w:tplc="875C4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0A710C"/>
    <w:multiLevelType w:val="hybridMultilevel"/>
    <w:tmpl w:val="4754D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52AAE"/>
    <w:multiLevelType w:val="hybridMultilevel"/>
    <w:tmpl w:val="1280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833B0"/>
    <w:multiLevelType w:val="hybridMultilevel"/>
    <w:tmpl w:val="6B40E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2"/>
  </w:num>
  <w:num w:numId="3">
    <w:abstractNumId w:val="22"/>
  </w:num>
  <w:num w:numId="4">
    <w:abstractNumId w:val="18"/>
  </w:num>
  <w:num w:numId="5">
    <w:abstractNumId w:val="2"/>
  </w:num>
  <w:num w:numId="6">
    <w:abstractNumId w:val="3"/>
  </w:num>
  <w:num w:numId="7">
    <w:abstractNumId w:val="4"/>
  </w:num>
  <w:num w:numId="8">
    <w:abstractNumId w:val="0"/>
  </w:num>
  <w:num w:numId="9">
    <w:abstractNumId w:val="6"/>
  </w:num>
  <w:num w:numId="10">
    <w:abstractNumId w:val="15"/>
  </w:num>
  <w:num w:numId="11">
    <w:abstractNumId w:val="13"/>
  </w:num>
  <w:num w:numId="12">
    <w:abstractNumId w:val="25"/>
  </w:num>
  <w:num w:numId="13">
    <w:abstractNumId w:val="10"/>
  </w:num>
  <w:num w:numId="14">
    <w:abstractNumId w:val="11"/>
  </w:num>
  <w:num w:numId="15">
    <w:abstractNumId w:val="21"/>
  </w:num>
  <w:num w:numId="16">
    <w:abstractNumId w:val="16"/>
  </w:num>
  <w:num w:numId="17">
    <w:abstractNumId w:val="20"/>
  </w:num>
  <w:num w:numId="18">
    <w:abstractNumId w:val="9"/>
  </w:num>
  <w:num w:numId="19">
    <w:abstractNumId w:val="8"/>
  </w:num>
  <w:num w:numId="20">
    <w:abstractNumId w:val="17"/>
  </w:num>
  <w:num w:numId="21">
    <w:abstractNumId w:val="7"/>
  </w:num>
  <w:num w:numId="22">
    <w:abstractNumId w:val="19"/>
  </w:num>
  <w:num w:numId="23">
    <w:abstractNumId w:val="23"/>
  </w:num>
  <w:num w:numId="24">
    <w:abstractNumId w:val="14"/>
  </w:num>
  <w:num w:numId="25">
    <w:abstractNumId w:val="24"/>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as Lee">
    <w15:presenceInfo w15:providerId="AD" w15:userId="S-1-5-21-2083258427-1978943827-1532313055-2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7C"/>
    <w:rsid w:val="00053F9C"/>
    <w:rsid w:val="00071BF2"/>
    <w:rsid w:val="00072ADA"/>
    <w:rsid w:val="000B6FC5"/>
    <w:rsid w:val="000C6154"/>
    <w:rsid w:val="000F34E0"/>
    <w:rsid w:val="0010303C"/>
    <w:rsid w:val="00124285"/>
    <w:rsid w:val="00131F62"/>
    <w:rsid w:val="001863B9"/>
    <w:rsid w:val="00194838"/>
    <w:rsid w:val="00196479"/>
    <w:rsid w:val="001E15CA"/>
    <w:rsid w:val="001E7B0C"/>
    <w:rsid w:val="002023A2"/>
    <w:rsid w:val="0020473C"/>
    <w:rsid w:val="00206CCA"/>
    <w:rsid w:val="002566CB"/>
    <w:rsid w:val="002B195F"/>
    <w:rsid w:val="002D33CA"/>
    <w:rsid w:val="00345C2C"/>
    <w:rsid w:val="00367D94"/>
    <w:rsid w:val="003830AA"/>
    <w:rsid w:val="00386096"/>
    <w:rsid w:val="003A53A3"/>
    <w:rsid w:val="003E1B73"/>
    <w:rsid w:val="003F0187"/>
    <w:rsid w:val="003F2927"/>
    <w:rsid w:val="003F6E3D"/>
    <w:rsid w:val="00420B51"/>
    <w:rsid w:val="004422F2"/>
    <w:rsid w:val="0045027C"/>
    <w:rsid w:val="00457E21"/>
    <w:rsid w:val="00490058"/>
    <w:rsid w:val="004D7877"/>
    <w:rsid w:val="004F6E5D"/>
    <w:rsid w:val="0050625B"/>
    <w:rsid w:val="00510C39"/>
    <w:rsid w:val="00511399"/>
    <w:rsid w:val="00530B4E"/>
    <w:rsid w:val="00560A27"/>
    <w:rsid w:val="005652B4"/>
    <w:rsid w:val="00583FFF"/>
    <w:rsid w:val="005901D7"/>
    <w:rsid w:val="00594851"/>
    <w:rsid w:val="005B192E"/>
    <w:rsid w:val="005B669F"/>
    <w:rsid w:val="005E7A71"/>
    <w:rsid w:val="005F0548"/>
    <w:rsid w:val="00611B02"/>
    <w:rsid w:val="006218D1"/>
    <w:rsid w:val="00625E57"/>
    <w:rsid w:val="00634D8E"/>
    <w:rsid w:val="00662782"/>
    <w:rsid w:val="0067071A"/>
    <w:rsid w:val="00677DBC"/>
    <w:rsid w:val="006A1931"/>
    <w:rsid w:val="006B5997"/>
    <w:rsid w:val="006C0BAB"/>
    <w:rsid w:val="006C3CCB"/>
    <w:rsid w:val="006C77EC"/>
    <w:rsid w:val="006E107A"/>
    <w:rsid w:val="00725517"/>
    <w:rsid w:val="00765CF4"/>
    <w:rsid w:val="00766B19"/>
    <w:rsid w:val="00782356"/>
    <w:rsid w:val="00786473"/>
    <w:rsid w:val="007A3569"/>
    <w:rsid w:val="007E1F3A"/>
    <w:rsid w:val="008270C9"/>
    <w:rsid w:val="00827715"/>
    <w:rsid w:val="00836760"/>
    <w:rsid w:val="00917B7C"/>
    <w:rsid w:val="009378EE"/>
    <w:rsid w:val="009653A0"/>
    <w:rsid w:val="0097059B"/>
    <w:rsid w:val="00970F96"/>
    <w:rsid w:val="0097561E"/>
    <w:rsid w:val="0099134B"/>
    <w:rsid w:val="0099267A"/>
    <w:rsid w:val="0099617A"/>
    <w:rsid w:val="009B0680"/>
    <w:rsid w:val="009B3866"/>
    <w:rsid w:val="009B7C39"/>
    <w:rsid w:val="009D64B1"/>
    <w:rsid w:val="009D6951"/>
    <w:rsid w:val="009E10C1"/>
    <w:rsid w:val="00A3616F"/>
    <w:rsid w:val="00A402E4"/>
    <w:rsid w:val="00A5377D"/>
    <w:rsid w:val="00AC6C96"/>
    <w:rsid w:val="00AC7051"/>
    <w:rsid w:val="00AE06B4"/>
    <w:rsid w:val="00AF5D45"/>
    <w:rsid w:val="00B01756"/>
    <w:rsid w:val="00B31E9D"/>
    <w:rsid w:val="00B77735"/>
    <w:rsid w:val="00B81B89"/>
    <w:rsid w:val="00B82CB7"/>
    <w:rsid w:val="00BB59A6"/>
    <w:rsid w:val="00BB6E5C"/>
    <w:rsid w:val="00BC0C00"/>
    <w:rsid w:val="00BE60A8"/>
    <w:rsid w:val="00BF5D82"/>
    <w:rsid w:val="00C02680"/>
    <w:rsid w:val="00C147E5"/>
    <w:rsid w:val="00C434A0"/>
    <w:rsid w:val="00C55E1E"/>
    <w:rsid w:val="00C56DA3"/>
    <w:rsid w:val="00C74EE5"/>
    <w:rsid w:val="00C83849"/>
    <w:rsid w:val="00C916D4"/>
    <w:rsid w:val="00C9503D"/>
    <w:rsid w:val="00CE435A"/>
    <w:rsid w:val="00CF6FA5"/>
    <w:rsid w:val="00D104A4"/>
    <w:rsid w:val="00D106D5"/>
    <w:rsid w:val="00D16DBE"/>
    <w:rsid w:val="00D3362C"/>
    <w:rsid w:val="00D81167"/>
    <w:rsid w:val="00D93540"/>
    <w:rsid w:val="00DB6019"/>
    <w:rsid w:val="00DB7FB3"/>
    <w:rsid w:val="00E21AC5"/>
    <w:rsid w:val="00E86FE4"/>
    <w:rsid w:val="00EA66F3"/>
    <w:rsid w:val="00EE2E6A"/>
    <w:rsid w:val="00EE6C39"/>
    <w:rsid w:val="00F12215"/>
    <w:rsid w:val="00F31C7B"/>
    <w:rsid w:val="00F479A8"/>
    <w:rsid w:val="00F5702E"/>
    <w:rsid w:val="00F574D7"/>
    <w:rsid w:val="00F635E5"/>
    <w:rsid w:val="00F75154"/>
    <w:rsid w:val="00F904AE"/>
    <w:rsid w:val="00FB6E30"/>
    <w:rsid w:val="00FE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F3ADE"/>
  <w15:docId w15:val="{B237ED2D-40B6-481C-A956-A96843AB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7C"/>
  </w:style>
  <w:style w:type="paragraph" w:styleId="Heading1">
    <w:name w:val="heading 1"/>
    <w:basedOn w:val="Normal"/>
    <w:next w:val="Normal"/>
    <w:link w:val="Heading1Char"/>
    <w:uiPriority w:val="9"/>
    <w:qFormat/>
    <w:rsid w:val="00202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3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27C"/>
  </w:style>
  <w:style w:type="paragraph" w:styleId="Footer">
    <w:name w:val="footer"/>
    <w:basedOn w:val="Normal"/>
    <w:link w:val="FooterChar"/>
    <w:uiPriority w:val="99"/>
    <w:unhideWhenUsed/>
    <w:rsid w:val="0045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27C"/>
  </w:style>
  <w:style w:type="paragraph" w:styleId="BalloonText">
    <w:name w:val="Balloon Text"/>
    <w:basedOn w:val="Normal"/>
    <w:link w:val="BalloonTextChar"/>
    <w:uiPriority w:val="99"/>
    <w:semiHidden/>
    <w:unhideWhenUsed/>
    <w:rsid w:val="00450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7C"/>
    <w:rPr>
      <w:rFonts w:ascii="Tahoma" w:hAnsi="Tahoma" w:cs="Tahoma"/>
      <w:sz w:val="16"/>
      <w:szCs w:val="16"/>
    </w:rPr>
  </w:style>
  <w:style w:type="paragraph" w:styleId="ListParagraph">
    <w:name w:val="List Paragraph"/>
    <w:basedOn w:val="Normal"/>
    <w:uiPriority w:val="34"/>
    <w:qFormat/>
    <w:rsid w:val="0045027C"/>
    <w:pPr>
      <w:ind w:left="720"/>
      <w:contextualSpacing/>
    </w:pPr>
  </w:style>
  <w:style w:type="character" w:customStyle="1" w:styleId="Heading1Char">
    <w:name w:val="Heading 1 Char"/>
    <w:basedOn w:val="DefaultParagraphFont"/>
    <w:link w:val="Heading1"/>
    <w:uiPriority w:val="9"/>
    <w:rsid w:val="002023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23A2"/>
    <w:pPr>
      <w:outlineLvl w:val="9"/>
    </w:pPr>
    <w:rPr>
      <w:lang w:eastAsia="ja-JP"/>
    </w:rPr>
  </w:style>
  <w:style w:type="paragraph" w:styleId="TOC2">
    <w:name w:val="toc 2"/>
    <w:basedOn w:val="Normal"/>
    <w:next w:val="Normal"/>
    <w:autoRedefine/>
    <w:uiPriority w:val="39"/>
    <w:unhideWhenUsed/>
    <w:qFormat/>
    <w:rsid w:val="00B77735"/>
    <w:pPr>
      <w:tabs>
        <w:tab w:val="left" w:pos="660"/>
        <w:tab w:val="right" w:leader="dot" w:pos="9350"/>
      </w:tabs>
      <w:spacing w:after="100"/>
      <w:ind w:left="220"/>
    </w:pPr>
    <w:rPr>
      <w:rFonts w:eastAsiaTheme="minorEastAsia"/>
      <w:lang w:eastAsia="ja-JP"/>
    </w:rPr>
  </w:style>
  <w:style w:type="paragraph" w:styleId="TOC1">
    <w:name w:val="toc 1"/>
    <w:basedOn w:val="Normal"/>
    <w:next w:val="Normal"/>
    <w:autoRedefine/>
    <w:uiPriority w:val="39"/>
    <w:unhideWhenUsed/>
    <w:qFormat/>
    <w:rsid w:val="002023A2"/>
    <w:pPr>
      <w:spacing w:after="100"/>
    </w:pPr>
    <w:rPr>
      <w:rFonts w:eastAsiaTheme="minorEastAsia"/>
      <w:lang w:eastAsia="ja-JP"/>
    </w:rPr>
  </w:style>
  <w:style w:type="paragraph" w:styleId="TOC3">
    <w:name w:val="toc 3"/>
    <w:basedOn w:val="Normal"/>
    <w:next w:val="Normal"/>
    <w:autoRedefine/>
    <w:uiPriority w:val="39"/>
    <w:unhideWhenUsed/>
    <w:qFormat/>
    <w:rsid w:val="002023A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023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0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9503D"/>
    <w:rPr>
      <w:color w:val="0000FF" w:themeColor="hyperlink"/>
      <w:u w:val="single"/>
    </w:rPr>
  </w:style>
  <w:style w:type="paragraph" w:styleId="Revision">
    <w:name w:val="Revision"/>
    <w:hidden/>
    <w:uiPriority w:val="99"/>
    <w:semiHidden/>
    <w:rsid w:val="00B77735"/>
    <w:pPr>
      <w:spacing w:after="0" w:line="240" w:lineRule="auto"/>
    </w:pPr>
  </w:style>
  <w:style w:type="paragraph" w:styleId="NoSpacing">
    <w:name w:val="No Spacing"/>
    <w:uiPriority w:val="1"/>
    <w:qFormat/>
    <w:rsid w:val="009756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0531">
      <w:bodyDiv w:val="1"/>
      <w:marLeft w:val="0"/>
      <w:marRight w:val="0"/>
      <w:marTop w:val="0"/>
      <w:marBottom w:val="0"/>
      <w:divBdr>
        <w:top w:val="none" w:sz="0" w:space="0" w:color="auto"/>
        <w:left w:val="none" w:sz="0" w:space="0" w:color="auto"/>
        <w:bottom w:val="none" w:sz="0" w:space="0" w:color="auto"/>
        <w:right w:val="none" w:sz="0" w:space="0" w:color="auto"/>
      </w:divBdr>
    </w:div>
    <w:div w:id="194081941">
      <w:bodyDiv w:val="1"/>
      <w:marLeft w:val="0"/>
      <w:marRight w:val="0"/>
      <w:marTop w:val="0"/>
      <w:marBottom w:val="0"/>
      <w:divBdr>
        <w:top w:val="none" w:sz="0" w:space="0" w:color="auto"/>
        <w:left w:val="none" w:sz="0" w:space="0" w:color="auto"/>
        <w:bottom w:val="none" w:sz="0" w:space="0" w:color="auto"/>
        <w:right w:val="none" w:sz="0" w:space="0" w:color="auto"/>
      </w:divBdr>
    </w:div>
    <w:div w:id="210307518">
      <w:bodyDiv w:val="1"/>
      <w:marLeft w:val="0"/>
      <w:marRight w:val="0"/>
      <w:marTop w:val="0"/>
      <w:marBottom w:val="0"/>
      <w:divBdr>
        <w:top w:val="none" w:sz="0" w:space="0" w:color="auto"/>
        <w:left w:val="none" w:sz="0" w:space="0" w:color="auto"/>
        <w:bottom w:val="none" w:sz="0" w:space="0" w:color="auto"/>
        <w:right w:val="none" w:sz="0" w:space="0" w:color="auto"/>
      </w:divBdr>
    </w:div>
    <w:div w:id="409928292">
      <w:bodyDiv w:val="1"/>
      <w:marLeft w:val="0"/>
      <w:marRight w:val="0"/>
      <w:marTop w:val="0"/>
      <w:marBottom w:val="0"/>
      <w:divBdr>
        <w:top w:val="none" w:sz="0" w:space="0" w:color="auto"/>
        <w:left w:val="none" w:sz="0" w:space="0" w:color="auto"/>
        <w:bottom w:val="none" w:sz="0" w:space="0" w:color="auto"/>
        <w:right w:val="none" w:sz="0" w:space="0" w:color="auto"/>
      </w:divBdr>
    </w:div>
    <w:div w:id="522597696">
      <w:bodyDiv w:val="1"/>
      <w:marLeft w:val="0"/>
      <w:marRight w:val="0"/>
      <w:marTop w:val="0"/>
      <w:marBottom w:val="0"/>
      <w:divBdr>
        <w:top w:val="none" w:sz="0" w:space="0" w:color="auto"/>
        <w:left w:val="none" w:sz="0" w:space="0" w:color="auto"/>
        <w:bottom w:val="none" w:sz="0" w:space="0" w:color="auto"/>
        <w:right w:val="none" w:sz="0" w:space="0" w:color="auto"/>
      </w:divBdr>
    </w:div>
    <w:div w:id="789856587">
      <w:bodyDiv w:val="1"/>
      <w:marLeft w:val="0"/>
      <w:marRight w:val="0"/>
      <w:marTop w:val="0"/>
      <w:marBottom w:val="0"/>
      <w:divBdr>
        <w:top w:val="none" w:sz="0" w:space="0" w:color="auto"/>
        <w:left w:val="none" w:sz="0" w:space="0" w:color="auto"/>
        <w:bottom w:val="none" w:sz="0" w:space="0" w:color="auto"/>
        <w:right w:val="none" w:sz="0" w:space="0" w:color="auto"/>
      </w:divBdr>
    </w:div>
    <w:div w:id="939796590">
      <w:bodyDiv w:val="1"/>
      <w:marLeft w:val="0"/>
      <w:marRight w:val="0"/>
      <w:marTop w:val="0"/>
      <w:marBottom w:val="0"/>
      <w:divBdr>
        <w:top w:val="none" w:sz="0" w:space="0" w:color="auto"/>
        <w:left w:val="none" w:sz="0" w:space="0" w:color="auto"/>
        <w:bottom w:val="none" w:sz="0" w:space="0" w:color="auto"/>
        <w:right w:val="none" w:sz="0" w:space="0" w:color="auto"/>
      </w:divBdr>
    </w:div>
    <w:div w:id="1027170944">
      <w:bodyDiv w:val="1"/>
      <w:marLeft w:val="0"/>
      <w:marRight w:val="0"/>
      <w:marTop w:val="0"/>
      <w:marBottom w:val="0"/>
      <w:divBdr>
        <w:top w:val="none" w:sz="0" w:space="0" w:color="auto"/>
        <w:left w:val="none" w:sz="0" w:space="0" w:color="auto"/>
        <w:bottom w:val="none" w:sz="0" w:space="0" w:color="auto"/>
        <w:right w:val="none" w:sz="0" w:space="0" w:color="auto"/>
      </w:divBdr>
    </w:div>
    <w:div w:id="1509323024">
      <w:bodyDiv w:val="1"/>
      <w:marLeft w:val="0"/>
      <w:marRight w:val="0"/>
      <w:marTop w:val="0"/>
      <w:marBottom w:val="0"/>
      <w:divBdr>
        <w:top w:val="none" w:sz="0" w:space="0" w:color="auto"/>
        <w:left w:val="none" w:sz="0" w:space="0" w:color="auto"/>
        <w:bottom w:val="none" w:sz="0" w:space="0" w:color="auto"/>
        <w:right w:val="none" w:sz="0" w:space="0" w:color="auto"/>
      </w:divBdr>
    </w:div>
    <w:div w:id="1536428108">
      <w:bodyDiv w:val="1"/>
      <w:marLeft w:val="0"/>
      <w:marRight w:val="0"/>
      <w:marTop w:val="0"/>
      <w:marBottom w:val="0"/>
      <w:divBdr>
        <w:top w:val="none" w:sz="0" w:space="0" w:color="auto"/>
        <w:left w:val="none" w:sz="0" w:space="0" w:color="auto"/>
        <w:bottom w:val="none" w:sz="0" w:space="0" w:color="auto"/>
        <w:right w:val="none" w:sz="0" w:space="0" w:color="auto"/>
      </w:divBdr>
    </w:div>
    <w:div w:id="1578128617">
      <w:bodyDiv w:val="1"/>
      <w:marLeft w:val="0"/>
      <w:marRight w:val="0"/>
      <w:marTop w:val="0"/>
      <w:marBottom w:val="0"/>
      <w:divBdr>
        <w:top w:val="none" w:sz="0" w:space="0" w:color="auto"/>
        <w:left w:val="none" w:sz="0" w:space="0" w:color="auto"/>
        <w:bottom w:val="none" w:sz="0" w:space="0" w:color="auto"/>
        <w:right w:val="none" w:sz="0" w:space="0" w:color="auto"/>
      </w:divBdr>
    </w:div>
    <w:div w:id="1851601504">
      <w:bodyDiv w:val="1"/>
      <w:marLeft w:val="0"/>
      <w:marRight w:val="0"/>
      <w:marTop w:val="0"/>
      <w:marBottom w:val="0"/>
      <w:divBdr>
        <w:top w:val="none" w:sz="0" w:space="0" w:color="auto"/>
        <w:left w:val="none" w:sz="0" w:space="0" w:color="auto"/>
        <w:bottom w:val="none" w:sz="0" w:space="0" w:color="auto"/>
        <w:right w:val="none" w:sz="0" w:space="0" w:color="auto"/>
      </w:divBdr>
    </w:div>
    <w:div w:id="2060471638">
      <w:bodyDiv w:val="1"/>
      <w:marLeft w:val="0"/>
      <w:marRight w:val="0"/>
      <w:marTop w:val="0"/>
      <w:marBottom w:val="0"/>
      <w:divBdr>
        <w:top w:val="none" w:sz="0" w:space="0" w:color="auto"/>
        <w:left w:val="none" w:sz="0" w:space="0" w:color="auto"/>
        <w:bottom w:val="none" w:sz="0" w:space="0" w:color="auto"/>
        <w:right w:val="none" w:sz="0" w:space="0" w:color="auto"/>
      </w:divBdr>
    </w:div>
    <w:div w:id="207882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nfoimageinc.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nfoimage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2FB59-561C-418E-AFB4-D0A84E6C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5</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InfoIMAGE QA Audit Process</vt:lpstr>
    </vt:vector>
  </TitlesOfParts>
  <Company>Microsoft</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InfoIMAGE QA Audit Process</dc:title>
  <dc:creator>Pamela Isaac</dc:creator>
  <cp:lastModifiedBy>Igor Khosid</cp:lastModifiedBy>
  <cp:revision>46</cp:revision>
  <cp:lastPrinted>2018-03-13T22:39:00Z</cp:lastPrinted>
  <dcterms:created xsi:type="dcterms:W3CDTF">2018-08-14T15:48:00Z</dcterms:created>
  <dcterms:modified xsi:type="dcterms:W3CDTF">2018-08-30T18:05:00Z</dcterms:modified>
</cp:coreProperties>
</file>