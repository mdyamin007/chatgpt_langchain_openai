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483358857"/>
        <w:docPartObj>
          <w:docPartGallery w:val="Cover Pages"/>
          <w:docPartUnique/>
        </w:docPartObj>
      </w:sdtPr>
      <w:sdtEndPr/>
      <w:sdtContent>
        <w:p w14:paraId="5D17DF6F" w14:textId="77777777" w:rsidR="00BC0C00" w:rsidRPr="00B77735" w:rsidRDefault="00BC0C00" w:rsidP="00583FFF">
          <w:pPr>
            <w:spacing w:line="360" w:lineRule="auto"/>
            <w:rPr>
              <w:rFonts w:ascii="Times New Roman" w:hAnsi="Times New Roman" w:cs="Times New Roman"/>
            </w:rPr>
          </w:pPr>
          <w:r w:rsidRPr="00510C39">
            <w:rPr>
              <w:rFonts w:ascii="Times New Roman" w:hAnsi="Times New Roman" w:cs="Times New Roman"/>
              <w:noProof/>
            </w:rPr>
            <mc:AlternateContent>
              <mc:Choice Requires="wpg">
                <w:drawing>
                  <wp:anchor distT="0" distB="0" distL="114300" distR="114300" simplePos="0" relativeHeight="251676160" behindDoc="0" locked="0" layoutInCell="0" allowOverlap="1" wp14:anchorId="00C4AEF4" wp14:editId="1478831C">
                    <wp:simplePos x="0" y="0"/>
                    <wp:positionH relativeFrom="page">
                      <wp:align>center</wp:align>
                    </wp:positionH>
                    <wp:positionV relativeFrom="margin">
                      <wp:align>center</wp:align>
                    </wp:positionV>
                    <wp:extent cx="7772400" cy="8228965"/>
                    <wp:effectExtent l="38100" t="0" r="57150" b="3810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4A7CCCF9" w14:textId="77777777" w:rsidR="00BC0C00" w:rsidRDefault="00BC0C00">
                                  <w:pPr>
                                    <w:spacing w:after="0"/>
                                    <w:rPr>
                                      <w:b/>
                                      <w:bCs/>
                                      <w:color w:val="000000" w:themeColor="text1"/>
                                      <w:sz w:val="32"/>
                                      <w:szCs w:val="32"/>
                                    </w:rPr>
                                  </w:pPr>
                                  <w:r>
                                    <w:rPr>
                                      <w:noProof/>
                                    </w:rPr>
                                    <w:drawing>
                                      <wp:inline distT="0" distB="0" distL="0" distR="0" wp14:anchorId="4813DBB5" wp14:editId="3CE095DB">
                                        <wp:extent cx="1238250" cy="200025"/>
                                        <wp:effectExtent l="0" t="0" r="0" b="9525"/>
                                        <wp:docPr id="4" name="Picture 4" descr="cid:image002.jpg@01CD7B9D.2A04EC20">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 name="Picture 1" descr="cid:image002.jpg@01CD7B9D.2A04EC20">
                                                  <a:hlinkClick r:id="rId10"/>
                                                </pic:cNvPr>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200025"/>
                                                </a:xfrm>
                                                <a:prstGeom prst="rect">
                                                  <a:avLst/>
                                                </a:prstGeom>
                                                <a:noFill/>
                                                <a:ln>
                                                  <a:noFill/>
                                                </a:ln>
                                              </pic:spPr>
                                            </pic:pic>
                                          </a:graphicData>
                                        </a:graphic>
                                      </wp:inline>
                                    </w:drawing>
                                  </w:r>
                                </w:p>
                                <w:p w14:paraId="30D0366A" w14:textId="77777777" w:rsidR="00BC0C00" w:rsidRDefault="00BC0C00">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273" y="10982"/>
                                <a:ext cx="3852" cy="8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09A629BB" w14:textId="77777777" w:rsidR="00BC0C00" w:rsidRDefault="00BC0C00" w:rsidP="00BC0C00">
                                  <w:pPr>
                                    <w:rPr>
                                      <w:sz w:val="96"/>
                                      <w:szCs w:val="96"/>
                                      <w14:numForm w14:val="oldStyle"/>
                                    </w:rPr>
                                  </w:pPr>
                                  <w:r w:rsidRPr="002023A2">
                                    <w:rPr>
                                      <w:sz w:val="40"/>
                                      <w:szCs w:val="40"/>
                                      <w14:numForm w14:val="oldStyle"/>
                                    </w:rPr>
                                    <w:t>February 2018</w:t>
                                  </w: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44"/>
                                      <w:szCs w:val="44"/>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14:paraId="58F3EC84" w14:textId="77777777" w:rsidR="00BC0C00" w:rsidRPr="002023A2" w:rsidRDefault="002023A2">
                                      <w:pPr>
                                        <w:spacing w:after="0"/>
                                        <w:rPr>
                                          <w:b/>
                                          <w:bCs/>
                                          <w:color w:val="1F497D" w:themeColor="text2"/>
                                          <w:sz w:val="44"/>
                                          <w:szCs w:val="44"/>
                                        </w:rPr>
                                      </w:pPr>
                                      <w:r w:rsidRPr="002023A2">
                                        <w:rPr>
                                          <w:sz w:val="44"/>
                                          <w:szCs w:val="44"/>
                                        </w:rPr>
                                        <w:t>InfoIMAGE QA Audit Process</w:t>
                                      </w:r>
                                    </w:p>
                                  </w:sdtContent>
                                </w:sdt>
                                <w:p w14:paraId="20C57133" w14:textId="77777777" w:rsidR="00BC0C00" w:rsidRDefault="00BC0C00">
                                  <w:pPr>
                                    <w:rPr>
                                      <w:b/>
                                      <w:bCs/>
                                      <w:color w:val="4F81BD" w:themeColor="accent1"/>
                                      <w:sz w:val="40"/>
                                      <w:szCs w:val="40"/>
                                    </w:rPr>
                                  </w:pPr>
                                </w:p>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14:paraId="519484EC" w14:textId="77777777" w:rsidR="00BC0C00" w:rsidRDefault="00BC0C00">
                                      <w:pPr>
                                        <w:rPr>
                                          <w:b/>
                                          <w:bCs/>
                                          <w:color w:val="000000" w:themeColor="text1"/>
                                          <w:sz w:val="32"/>
                                          <w:szCs w:val="32"/>
                                        </w:rPr>
                                      </w:pPr>
                                      <w:r>
                                        <w:rPr>
                                          <w:b/>
                                          <w:bCs/>
                                          <w:color w:val="000000" w:themeColor="text1"/>
                                          <w:sz w:val="32"/>
                                          <w:szCs w:val="32"/>
                                        </w:rPr>
                                        <w:t>Pamela Isaac</w:t>
                                      </w:r>
                                    </w:p>
                                  </w:sdtContent>
                                </w:sdt>
                                <w:p w14:paraId="49BC31F1" w14:textId="77777777" w:rsidR="00BC0C00" w:rsidRDefault="00BC0C00">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0C4AEF4" id="Group 3" o:spid="_x0000_s1026" style="position:absolute;margin-left:0;margin-top:0;width:612pt;height:647.95pt;z-index:251676160;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" o:allowincell="f">
                    <v:group id="Group 4" o:spid="_x0000_s1027"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" filled="f" stroked="f">
                      <v:textbox style="mso-fit-shape-to-text:t">
                        <w:txbxContent>
                          <w:p w14:paraId="4A7CCCF9" w14:textId="77777777" w:rsidR="00BC0C00" w:rsidRDefault="00BC0C00">
                            <w:pPr>
                              <w:spacing w:after="0"/>
                              <w:rPr>
                                <w:b/>
                                <w:bCs/>
                                <w:color w:val="000000" w:themeColor="text1"/>
                                <w:sz w:val="32"/>
                                <w:szCs w:val="32"/>
                              </w:rPr>
                            </w:pPr>
                            <w:r>
                              <w:rPr>
                                <w:noProof/>
                              </w:rPr>
                              <w:drawing>
                                <wp:inline distT="0" distB="0" distL="0" distR="0" wp14:anchorId="4813DBB5" wp14:editId="3CE095DB">
                                  <wp:extent cx="1238250" cy="200025"/>
                                  <wp:effectExtent l="0" t="0" r="0" b="9525"/>
                                  <wp:docPr id="4" name="Picture 4" descr="cid:image002.jpg@01CD7B9D.2A04EC20">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 name="Picture 1" descr="cid:image002.jpg@01CD7B9D.2A04EC20">
                                            <a:hlinkClick r:id="rId12"/>
                                          </pic:cNvP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0" cy="200025"/>
                                          </a:xfrm>
                                          <a:prstGeom prst="rect">
                                            <a:avLst/>
                                          </a:prstGeom>
                                          <a:noFill/>
                                          <a:ln>
                                            <a:noFill/>
                                          </a:ln>
                                        </pic:spPr>
                                      </pic:pic>
                                    </a:graphicData>
                                  </a:graphic>
                                </wp:inline>
                              </w:drawing>
                            </w:r>
                          </w:p>
                          <w:p w14:paraId="30D0366A" w14:textId="77777777" w:rsidR="00BC0C00" w:rsidRDefault="00BC0C00">
                            <w:pPr>
                              <w:spacing w:after="0"/>
                              <w:rPr>
                                <w:b/>
                                <w:bCs/>
                                <w:color w:val="000000" w:themeColor="text1"/>
                                <w:sz w:val="32"/>
                                <w:szCs w:val="32"/>
                              </w:rPr>
                            </w:pPr>
                          </w:p>
                        </w:txbxContent>
                      </v:textbox>
                    </v:rect>
                    <v:rect id="Rectangle 16" o:spid="_x0000_s1039" style="position:absolute;left:6273;top:10982;width:3852;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" filled="f" stroked="f">
                      <v:textbox style="mso-fit-shape-to-text:t">
                        <w:txbxContent>
                          <w:p w14:paraId="09A629BB" w14:textId="77777777" w:rsidR="00BC0C00" w:rsidRDefault="00BC0C00" w:rsidP="00BC0C00">
                            <w:pPr>
                              <w:rPr>
                                <w:sz w:val="96"/>
                                <w:szCs w:val="96"/>
                                <w14:numForm w14:val="oldStyle"/>
                              </w:rPr>
                            </w:pPr>
                            <w:r w:rsidRPr="002023A2">
                              <w:rPr>
                                <w:sz w:val="40"/>
                                <w:szCs w:val="40"/>
                                <w14:numForm w14:val="oldStyle"/>
                              </w:rPr>
                              <w:t>February 2018</w:t>
                            </w:r>
                          </w:p>
                        </w:txbxContent>
                      </v:textbox>
                    </v:rect>
                    <v:rect id="Rectangle 17" o:spid="_x0000_s1040"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" filled="f" stroked="f">
                      <v:textbox>
                        <w:txbxContent>
                          <w:sdt>
                            <w:sdtPr>
                              <w:rPr>
                                <w:sz w:val="44"/>
                                <w:szCs w:val="44"/>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14:paraId="58F3EC84" w14:textId="77777777" w:rsidR="00BC0C00" w:rsidRPr="002023A2" w:rsidRDefault="002023A2">
                                <w:pPr>
                                  <w:spacing w:after="0"/>
                                  <w:rPr>
                                    <w:b/>
                                    <w:bCs/>
                                    <w:color w:val="1F497D" w:themeColor="text2"/>
                                    <w:sz w:val="44"/>
                                    <w:szCs w:val="44"/>
                                  </w:rPr>
                                </w:pPr>
                                <w:r w:rsidRPr="002023A2">
                                  <w:rPr>
                                    <w:sz w:val="44"/>
                                    <w:szCs w:val="44"/>
                                  </w:rPr>
                                  <w:t>InfoIMAGE QA Audit Process</w:t>
                                </w:r>
                              </w:p>
                            </w:sdtContent>
                          </w:sdt>
                          <w:p w14:paraId="20C57133" w14:textId="77777777" w:rsidR="00BC0C00" w:rsidRDefault="00BC0C00">
                            <w:pPr>
                              <w:rPr>
                                <w:b/>
                                <w:bCs/>
                                <w:color w:val="4F81BD" w:themeColor="accent1"/>
                                <w:sz w:val="40"/>
                                <w:szCs w:val="40"/>
                              </w:rPr>
                            </w:pPr>
                          </w:p>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14:paraId="519484EC" w14:textId="77777777" w:rsidR="00BC0C00" w:rsidRDefault="00BC0C00">
                                <w:pPr>
                                  <w:rPr>
                                    <w:b/>
                                    <w:bCs/>
                                    <w:color w:val="000000" w:themeColor="text1"/>
                                    <w:sz w:val="32"/>
                                    <w:szCs w:val="32"/>
                                  </w:rPr>
                                </w:pPr>
                                <w:r>
                                  <w:rPr>
                                    <w:b/>
                                    <w:bCs/>
                                    <w:color w:val="000000" w:themeColor="text1"/>
                                    <w:sz w:val="32"/>
                                    <w:szCs w:val="32"/>
                                  </w:rPr>
                                  <w:t>Pamela Isaac</w:t>
                                </w:r>
                              </w:p>
                            </w:sdtContent>
                          </w:sdt>
                          <w:p w14:paraId="49BC31F1" w14:textId="77777777" w:rsidR="00BC0C00" w:rsidRDefault="00BC0C00">
                            <w:pPr>
                              <w:rPr>
                                <w:b/>
                                <w:bCs/>
                                <w:color w:val="000000" w:themeColor="text1"/>
                                <w:sz w:val="32"/>
                                <w:szCs w:val="32"/>
                              </w:rPr>
                            </w:pPr>
                          </w:p>
                        </w:txbxContent>
                      </v:textbox>
                    </v:rect>
                    <w10:wrap anchorx="page" anchory="margin"/>
                  </v:group>
                </w:pict>
              </mc:Fallback>
            </mc:AlternateContent>
          </w:r>
          <w:r w:rsidRPr="00B77735">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lang w:eastAsia="en-US"/>
        </w:rPr>
        <w:id w:val="1156801162"/>
        <w:docPartObj>
          <w:docPartGallery w:val="Table of Contents"/>
          <w:docPartUnique/>
        </w:docPartObj>
      </w:sdtPr>
      <w:sdtEndPr>
        <w:rPr>
          <w:noProof/>
        </w:rPr>
      </w:sdtEndPr>
      <w:sdtContent>
        <w:p w14:paraId="77E396D6" w14:textId="77777777" w:rsidR="002023A2" w:rsidRDefault="002023A2" w:rsidP="00583FFF">
          <w:pPr>
            <w:pStyle w:val="TOCHeading"/>
            <w:spacing w:line="360" w:lineRule="auto"/>
            <w:rPr>
              <w:rFonts w:ascii="Times New Roman" w:hAnsi="Times New Roman" w:cs="Times New Roman"/>
              <w:color w:val="auto"/>
            </w:rPr>
          </w:pPr>
          <w:r w:rsidRPr="00B77735">
            <w:rPr>
              <w:rFonts w:ascii="Times New Roman" w:hAnsi="Times New Roman" w:cs="Times New Roman"/>
              <w:color w:val="auto"/>
            </w:rPr>
            <w:t>Table of Contents</w:t>
          </w:r>
        </w:p>
        <w:p w14:paraId="68279334" w14:textId="77777777" w:rsidR="005901D7" w:rsidRPr="005901D7" w:rsidRDefault="005901D7" w:rsidP="00583FFF">
          <w:pPr>
            <w:spacing w:line="360" w:lineRule="auto"/>
            <w:rPr>
              <w:lang w:eastAsia="ja-JP"/>
            </w:rPr>
          </w:pPr>
        </w:p>
        <w:p w14:paraId="00230E48" w14:textId="12ABC6BF" w:rsidR="003F0187" w:rsidRDefault="002023A2">
          <w:pPr>
            <w:pStyle w:val="TOC1"/>
            <w:tabs>
              <w:tab w:val="left" w:pos="440"/>
              <w:tab w:val="right" w:leader="dot" w:pos="9350"/>
            </w:tabs>
            <w:rPr>
              <w:noProof/>
              <w:lang w:eastAsia="en-US"/>
            </w:rPr>
          </w:pPr>
          <w:r w:rsidRPr="00B77735">
            <w:fldChar w:fldCharType="begin"/>
          </w:r>
          <w:r w:rsidRPr="00B77735">
            <w:instrText xml:space="preserve"> TOC \o "1-3" \h \z \u </w:instrText>
          </w:r>
          <w:r w:rsidRPr="00B77735">
            <w:fldChar w:fldCharType="separate"/>
          </w:r>
          <w:hyperlink w:anchor="_Toc521566371" w:history="1">
            <w:r w:rsidR="003F0187" w:rsidRPr="00DA64F1">
              <w:rPr>
                <w:rStyle w:val="Hyperlink"/>
                <w:rFonts w:ascii="Times New Roman" w:hAnsi="Times New Roman" w:cs="Times New Roman"/>
                <w:noProof/>
              </w:rPr>
              <w:t>1)</w:t>
            </w:r>
            <w:r w:rsidR="003F0187">
              <w:rPr>
                <w:noProof/>
                <w:lang w:eastAsia="en-US"/>
              </w:rPr>
              <w:tab/>
            </w:r>
            <w:r w:rsidR="003F0187" w:rsidRPr="00DA64F1">
              <w:rPr>
                <w:rStyle w:val="Hyperlink"/>
                <w:rFonts w:ascii="Times New Roman" w:hAnsi="Times New Roman" w:cs="Times New Roman"/>
                <w:noProof/>
              </w:rPr>
              <w:t>Initiate Audit</w:t>
            </w:r>
            <w:r w:rsidR="003F0187">
              <w:rPr>
                <w:noProof/>
                <w:webHidden/>
              </w:rPr>
              <w:tab/>
            </w:r>
            <w:r w:rsidR="003F0187">
              <w:rPr>
                <w:noProof/>
                <w:webHidden/>
              </w:rPr>
              <w:fldChar w:fldCharType="begin"/>
            </w:r>
            <w:r w:rsidR="003F0187">
              <w:rPr>
                <w:noProof/>
                <w:webHidden/>
              </w:rPr>
              <w:instrText xml:space="preserve"> PAGEREF _Toc521566371 \h </w:instrText>
            </w:r>
            <w:r w:rsidR="003F0187">
              <w:rPr>
                <w:noProof/>
                <w:webHidden/>
              </w:rPr>
            </w:r>
            <w:r w:rsidR="003F0187">
              <w:rPr>
                <w:noProof/>
                <w:webHidden/>
              </w:rPr>
              <w:fldChar w:fldCharType="separate"/>
            </w:r>
            <w:r w:rsidR="003F0187">
              <w:rPr>
                <w:noProof/>
                <w:webHidden/>
              </w:rPr>
              <w:t>2</w:t>
            </w:r>
            <w:r w:rsidR="003F0187">
              <w:rPr>
                <w:noProof/>
                <w:webHidden/>
              </w:rPr>
              <w:fldChar w:fldCharType="end"/>
            </w:r>
          </w:hyperlink>
        </w:p>
        <w:p w14:paraId="5BE79BB9" w14:textId="245F9CBE" w:rsidR="003F0187" w:rsidRDefault="000471DB">
          <w:pPr>
            <w:pStyle w:val="TOC2"/>
            <w:rPr>
              <w:noProof/>
              <w:lang w:eastAsia="en-US"/>
            </w:rPr>
          </w:pPr>
          <w:hyperlink w:anchor="_Toc521566372" w:history="1">
            <w:r w:rsidR="003F0187" w:rsidRPr="00DA64F1">
              <w:rPr>
                <w:rStyle w:val="Hyperlink"/>
                <w:rFonts w:ascii="Times New Roman" w:eastAsiaTheme="minorHAnsi" w:hAnsi="Times New Roman" w:cs="Times New Roman"/>
                <w:noProof/>
              </w:rPr>
              <w:t>2)</w:t>
            </w:r>
            <w:r w:rsidR="003F0187">
              <w:rPr>
                <w:noProof/>
                <w:lang w:eastAsia="en-US"/>
              </w:rPr>
              <w:tab/>
            </w:r>
            <w:r w:rsidR="003F0187" w:rsidRPr="00DA64F1">
              <w:rPr>
                <w:rStyle w:val="Hyperlink"/>
                <w:rFonts w:ascii="Times New Roman" w:hAnsi="Times New Roman" w:cs="Times New Roman"/>
                <w:noProof/>
              </w:rPr>
              <w:t>Complete Audit Request Form</w:t>
            </w:r>
            <w:r w:rsidR="003F0187">
              <w:rPr>
                <w:noProof/>
                <w:webHidden/>
              </w:rPr>
              <w:tab/>
            </w:r>
            <w:r w:rsidR="003F0187">
              <w:rPr>
                <w:noProof/>
                <w:webHidden/>
              </w:rPr>
              <w:fldChar w:fldCharType="begin"/>
            </w:r>
            <w:r w:rsidR="003F0187">
              <w:rPr>
                <w:noProof/>
                <w:webHidden/>
              </w:rPr>
              <w:instrText xml:space="preserve"> PAGEREF _Toc521566372 \h </w:instrText>
            </w:r>
            <w:r w:rsidR="003F0187">
              <w:rPr>
                <w:noProof/>
                <w:webHidden/>
              </w:rPr>
            </w:r>
            <w:r w:rsidR="003F0187">
              <w:rPr>
                <w:noProof/>
                <w:webHidden/>
              </w:rPr>
              <w:fldChar w:fldCharType="separate"/>
            </w:r>
            <w:r w:rsidR="003F0187">
              <w:rPr>
                <w:noProof/>
                <w:webHidden/>
              </w:rPr>
              <w:t>2</w:t>
            </w:r>
            <w:r w:rsidR="003F0187">
              <w:rPr>
                <w:noProof/>
                <w:webHidden/>
              </w:rPr>
              <w:fldChar w:fldCharType="end"/>
            </w:r>
          </w:hyperlink>
        </w:p>
        <w:p w14:paraId="5F4DF18E" w14:textId="79BF8F14" w:rsidR="003F0187" w:rsidRDefault="000471DB">
          <w:pPr>
            <w:pStyle w:val="TOC2"/>
            <w:rPr>
              <w:noProof/>
              <w:lang w:eastAsia="en-US"/>
            </w:rPr>
          </w:pPr>
          <w:hyperlink w:anchor="_Toc521566373" w:history="1">
            <w:r w:rsidR="003F0187" w:rsidRPr="00DA64F1">
              <w:rPr>
                <w:rStyle w:val="Hyperlink"/>
                <w:rFonts w:ascii="Times New Roman" w:eastAsiaTheme="minorHAnsi" w:hAnsi="Times New Roman" w:cs="Times New Roman"/>
                <w:noProof/>
              </w:rPr>
              <w:t>3)</w:t>
            </w:r>
            <w:r w:rsidR="003F0187">
              <w:rPr>
                <w:noProof/>
                <w:lang w:eastAsia="en-US"/>
              </w:rPr>
              <w:tab/>
            </w:r>
            <w:r w:rsidR="003F0187" w:rsidRPr="00DA64F1">
              <w:rPr>
                <w:rStyle w:val="Hyperlink"/>
                <w:rFonts w:ascii="Times New Roman" w:hAnsi="Times New Roman" w:cs="Times New Roman"/>
                <w:noProof/>
              </w:rPr>
              <w:t>Preparing for the Audit</w:t>
            </w:r>
            <w:r w:rsidR="003F0187">
              <w:rPr>
                <w:noProof/>
                <w:webHidden/>
              </w:rPr>
              <w:tab/>
            </w:r>
            <w:r w:rsidR="003F0187">
              <w:rPr>
                <w:noProof/>
                <w:webHidden/>
              </w:rPr>
              <w:fldChar w:fldCharType="begin"/>
            </w:r>
            <w:r w:rsidR="003F0187">
              <w:rPr>
                <w:noProof/>
                <w:webHidden/>
              </w:rPr>
              <w:instrText xml:space="preserve"> PAGEREF _Toc521566373 \h </w:instrText>
            </w:r>
            <w:r w:rsidR="003F0187">
              <w:rPr>
                <w:noProof/>
                <w:webHidden/>
              </w:rPr>
            </w:r>
            <w:r w:rsidR="003F0187">
              <w:rPr>
                <w:noProof/>
                <w:webHidden/>
              </w:rPr>
              <w:fldChar w:fldCharType="separate"/>
            </w:r>
            <w:r w:rsidR="003F0187">
              <w:rPr>
                <w:noProof/>
                <w:webHidden/>
              </w:rPr>
              <w:t>3</w:t>
            </w:r>
            <w:r w:rsidR="003F0187">
              <w:rPr>
                <w:noProof/>
                <w:webHidden/>
              </w:rPr>
              <w:fldChar w:fldCharType="end"/>
            </w:r>
          </w:hyperlink>
        </w:p>
        <w:p w14:paraId="4C38CBA6" w14:textId="780A6C34" w:rsidR="003F0187" w:rsidRDefault="000471DB">
          <w:pPr>
            <w:pStyle w:val="TOC3"/>
            <w:tabs>
              <w:tab w:val="right" w:leader="dot" w:pos="9350"/>
            </w:tabs>
            <w:rPr>
              <w:noProof/>
              <w:lang w:eastAsia="en-US"/>
            </w:rPr>
          </w:pPr>
          <w:hyperlink w:anchor="_Toc521566374" w:history="1">
            <w:r w:rsidR="003F0187" w:rsidRPr="00DA64F1">
              <w:rPr>
                <w:rStyle w:val="Hyperlink"/>
                <w:rFonts w:ascii="Times New Roman" w:hAnsi="Times New Roman" w:cs="Times New Roman"/>
                <w:noProof/>
              </w:rPr>
              <w:t>Client Services Departments Responsibilities</w:t>
            </w:r>
            <w:r w:rsidR="003F0187">
              <w:rPr>
                <w:noProof/>
                <w:webHidden/>
              </w:rPr>
              <w:tab/>
            </w:r>
            <w:r w:rsidR="003F0187">
              <w:rPr>
                <w:noProof/>
                <w:webHidden/>
              </w:rPr>
              <w:fldChar w:fldCharType="begin"/>
            </w:r>
            <w:r w:rsidR="003F0187">
              <w:rPr>
                <w:noProof/>
                <w:webHidden/>
              </w:rPr>
              <w:instrText xml:space="preserve"> PAGEREF _Toc521566374 \h </w:instrText>
            </w:r>
            <w:r w:rsidR="003F0187">
              <w:rPr>
                <w:noProof/>
                <w:webHidden/>
              </w:rPr>
            </w:r>
            <w:r w:rsidR="003F0187">
              <w:rPr>
                <w:noProof/>
                <w:webHidden/>
              </w:rPr>
              <w:fldChar w:fldCharType="separate"/>
            </w:r>
            <w:r w:rsidR="003F0187">
              <w:rPr>
                <w:noProof/>
                <w:webHidden/>
              </w:rPr>
              <w:t>3</w:t>
            </w:r>
            <w:r w:rsidR="003F0187">
              <w:rPr>
                <w:noProof/>
                <w:webHidden/>
              </w:rPr>
              <w:fldChar w:fldCharType="end"/>
            </w:r>
          </w:hyperlink>
        </w:p>
        <w:p w14:paraId="39E96AD5" w14:textId="60A5D100" w:rsidR="003F0187" w:rsidRDefault="000471DB">
          <w:pPr>
            <w:pStyle w:val="TOC3"/>
            <w:tabs>
              <w:tab w:val="right" w:leader="dot" w:pos="9350"/>
            </w:tabs>
            <w:rPr>
              <w:noProof/>
              <w:lang w:eastAsia="en-US"/>
            </w:rPr>
          </w:pPr>
          <w:hyperlink w:anchor="_Toc521566375" w:history="1">
            <w:r w:rsidR="003F0187" w:rsidRPr="00DA64F1">
              <w:rPr>
                <w:rStyle w:val="Hyperlink"/>
                <w:rFonts w:ascii="Times New Roman" w:hAnsi="Times New Roman" w:cs="Times New Roman"/>
                <w:noProof/>
              </w:rPr>
              <w:t>IS Department Responsibilities</w:t>
            </w:r>
            <w:r w:rsidR="003F0187">
              <w:rPr>
                <w:noProof/>
                <w:webHidden/>
              </w:rPr>
              <w:tab/>
            </w:r>
            <w:r w:rsidR="003F0187">
              <w:rPr>
                <w:noProof/>
                <w:webHidden/>
              </w:rPr>
              <w:fldChar w:fldCharType="begin"/>
            </w:r>
            <w:r w:rsidR="003F0187">
              <w:rPr>
                <w:noProof/>
                <w:webHidden/>
              </w:rPr>
              <w:instrText xml:space="preserve"> PAGEREF _Toc521566375 \h </w:instrText>
            </w:r>
            <w:r w:rsidR="003F0187">
              <w:rPr>
                <w:noProof/>
                <w:webHidden/>
              </w:rPr>
            </w:r>
            <w:r w:rsidR="003F0187">
              <w:rPr>
                <w:noProof/>
                <w:webHidden/>
              </w:rPr>
              <w:fldChar w:fldCharType="separate"/>
            </w:r>
            <w:r w:rsidR="003F0187">
              <w:rPr>
                <w:noProof/>
                <w:webHidden/>
              </w:rPr>
              <w:t>3</w:t>
            </w:r>
            <w:r w:rsidR="003F0187">
              <w:rPr>
                <w:noProof/>
                <w:webHidden/>
              </w:rPr>
              <w:fldChar w:fldCharType="end"/>
            </w:r>
          </w:hyperlink>
        </w:p>
        <w:p w14:paraId="4AB44AD0" w14:textId="6C56054F" w:rsidR="003F0187" w:rsidRDefault="000471DB">
          <w:pPr>
            <w:pStyle w:val="TOC3"/>
            <w:tabs>
              <w:tab w:val="right" w:leader="dot" w:pos="9350"/>
            </w:tabs>
            <w:rPr>
              <w:noProof/>
              <w:lang w:eastAsia="en-US"/>
            </w:rPr>
          </w:pPr>
          <w:hyperlink w:anchor="_Toc521566376" w:history="1">
            <w:r w:rsidR="003F0187" w:rsidRPr="00DA64F1">
              <w:rPr>
                <w:rStyle w:val="Hyperlink"/>
                <w:rFonts w:ascii="Times New Roman" w:hAnsi="Times New Roman" w:cs="Times New Roman"/>
                <w:noProof/>
              </w:rPr>
              <w:t>ISD Department Responsibilities</w:t>
            </w:r>
            <w:r w:rsidR="003F0187">
              <w:rPr>
                <w:noProof/>
                <w:webHidden/>
              </w:rPr>
              <w:tab/>
            </w:r>
            <w:r w:rsidR="003F0187">
              <w:rPr>
                <w:noProof/>
                <w:webHidden/>
              </w:rPr>
              <w:fldChar w:fldCharType="begin"/>
            </w:r>
            <w:r w:rsidR="003F0187">
              <w:rPr>
                <w:noProof/>
                <w:webHidden/>
              </w:rPr>
              <w:instrText xml:space="preserve"> PAGEREF _Toc521566376 \h </w:instrText>
            </w:r>
            <w:r w:rsidR="003F0187">
              <w:rPr>
                <w:noProof/>
                <w:webHidden/>
              </w:rPr>
            </w:r>
            <w:r w:rsidR="003F0187">
              <w:rPr>
                <w:noProof/>
                <w:webHidden/>
              </w:rPr>
              <w:fldChar w:fldCharType="separate"/>
            </w:r>
            <w:r w:rsidR="003F0187">
              <w:rPr>
                <w:noProof/>
                <w:webHidden/>
              </w:rPr>
              <w:t>3</w:t>
            </w:r>
            <w:r w:rsidR="003F0187">
              <w:rPr>
                <w:noProof/>
                <w:webHidden/>
              </w:rPr>
              <w:fldChar w:fldCharType="end"/>
            </w:r>
          </w:hyperlink>
        </w:p>
        <w:p w14:paraId="01A6FAD0" w14:textId="13BEDC12" w:rsidR="003F0187" w:rsidRDefault="000471DB">
          <w:pPr>
            <w:pStyle w:val="TOC2"/>
            <w:rPr>
              <w:noProof/>
              <w:lang w:eastAsia="en-US"/>
            </w:rPr>
          </w:pPr>
          <w:hyperlink w:anchor="_Toc521566377" w:history="1">
            <w:r w:rsidR="003F0187" w:rsidRPr="00DA64F1">
              <w:rPr>
                <w:rStyle w:val="Hyperlink"/>
                <w:rFonts w:ascii="Times New Roman" w:eastAsiaTheme="minorHAnsi" w:hAnsi="Times New Roman" w:cs="Times New Roman"/>
                <w:noProof/>
              </w:rPr>
              <w:t>4)</w:t>
            </w:r>
            <w:r w:rsidR="003F0187">
              <w:rPr>
                <w:noProof/>
                <w:lang w:eastAsia="en-US"/>
              </w:rPr>
              <w:tab/>
            </w:r>
            <w:r w:rsidR="003F0187" w:rsidRPr="00DA64F1">
              <w:rPr>
                <w:rStyle w:val="Hyperlink"/>
                <w:rFonts w:ascii="Times New Roman" w:hAnsi="Times New Roman" w:cs="Times New Roman"/>
                <w:noProof/>
              </w:rPr>
              <w:t>QA Conducts Audit - Upon completion of the audit, QA will</w:t>
            </w:r>
            <w:r w:rsidR="003F0187">
              <w:rPr>
                <w:noProof/>
                <w:webHidden/>
              </w:rPr>
              <w:tab/>
            </w:r>
            <w:r w:rsidR="003F0187">
              <w:rPr>
                <w:noProof/>
                <w:webHidden/>
              </w:rPr>
              <w:fldChar w:fldCharType="begin"/>
            </w:r>
            <w:r w:rsidR="003F0187">
              <w:rPr>
                <w:noProof/>
                <w:webHidden/>
              </w:rPr>
              <w:instrText xml:space="preserve"> PAGEREF _Toc521566377 \h </w:instrText>
            </w:r>
            <w:r w:rsidR="003F0187">
              <w:rPr>
                <w:noProof/>
                <w:webHidden/>
              </w:rPr>
            </w:r>
            <w:r w:rsidR="003F0187">
              <w:rPr>
                <w:noProof/>
                <w:webHidden/>
              </w:rPr>
              <w:fldChar w:fldCharType="separate"/>
            </w:r>
            <w:r w:rsidR="003F0187">
              <w:rPr>
                <w:noProof/>
                <w:webHidden/>
              </w:rPr>
              <w:t>4</w:t>
            </w:r>
            <w:r w:rsidR="003F0187">
              <w:rPr>
                <w:noProof/>
                <w:webHidden/>
              </w:rPr>
              <w:fldChar w:fldCharType="end"/>
            </w:r>
          </w:hyperlink>
        </w:p>
        <w:p w14:paraId="7DF0AA97" w14:textId="1213F7E7" w:rsidR="003F0187" w:rsidRDefault="000471DB">
          <w:pPr>
            <w:pStyle w:val="TOC2"/>
            <w:rPr>
              <w:noProof/>
              <w:lang w:eastAsia="en-US"/>
            </w:rPr>
          </w:pPr>
          <w:hyperlink w:anchor="_Toc521566378" w:history="1">
            <w:r w:rsidR="003F0187" w:rsidRPr="00DA64F1">
              <w:rPr>
                <w:rStyle w:val="Hyperlink"/>
                <w:rFonts w:ascii="Times New Roman" w:eastAsiaTheme="minorHAnsi" w:hAnsi="Times New Roman" w:cs="Times New Roman"/>
                <w:noProof/>
              </w:rPr>
              <w:t>5)</w:t>
            </w:r>
            <w:r w:rsidR="003F0187">
              <w:rPr>
                <w:noProof/>
                <w:lang w:eastAsia="en-US"/>
              </w:rPr>
              <w:tab/>
            </w:r>
            <w:r w:rsidR="003F0187" w:rsidRPr="00DA64F1">
              <w:rPr>
                <w:rStyle w:val="Hyperlink"/>
                <w:rFonts w:ascii="Times New Roman" w:hAnsi="Times New Roman" w:cs="Times New Roman"/>
                <w:noProof/>
              </w:rPr>
              <w:t>Presentation of Audit Findings</w:t>
            </w:r>
            <w:r w:rsidR="003F0187">
              <w:rPr>
                <w:noProof/>
                <w:webHidden/>
              </w:rPr>
              <w:tab/>
            </w:r>
            <w:r w:rsidR="003F0187">
              <w:rPr>
                <w:noProof/>
                <w:webHidden/>
              </w:rPr>
              <w:fldChar w:fldCharType="begin"/>
            </w:r>
            <w:r w:rsidR="003F0187">
              <w:rPr>
                <w:noProof/>
                <w:webHidden/>
              </w:rPr>
              <w:instrText xml:space="preserve"> PAGEREF _Toc521566378 \h </w:instrText>
            </w:r>
            <w:r w:rsidR="003F0187">
              <w:rPr>
                <w:noProof/>
                <w:webHidden/>
              </w:rPr>
            </w:r>
            <w:r w:rsidR="003F0187">
              <w:rPr>
                <w:noProof/>
                <w:webHidden/>
              </w:rPr>
              <w:fldChar w:fldCharType="separate"/>
            </w:r>
            <w:r w:rsidR="003F0187">
              <w:rPr>
                <w:noProof/>
                <w:webHidden/>
              </w:rPr>
              <w:t>4</w:t>
            </w:r>
            <w:r w:rsidR="003F0187">
              <w:rPr>
                <w:noProof/>
                <w:webHidden/>
              </w:rPr>
              <w:fldChar w:fldCharType="end"/>
            </w:r>
          </w:hyperlink>
        </w:p>
        <w:p w14:paraId="14CD696E" w14:textId="3E9CB282" w:rsidR="003F0187" w:rsidRDefault="000471DB">
          <w:pPr>
            <w:pStyle w:val="TOC2"/>
            <w:rPr>
              <w:noProof/>
              <w:lang w:eastAsia="en-US"/>
            </w:rPr>
          </w:pPr>
          <w:hyperlink w:anchor="_Toc521566379" w:history="1">
            <w:r w:rsidR="003F0187" w:rsidRPr="00DA64F1">
              <w:rPr>
                <w:rStyle w:val="Hyperlink"/>
                <w:rFonts w:ascii="Times New Roman" w:eastAsiaTheme="minorHAnsi" w:hAnsi="Times New Roman" w:cs="Times New Roman"/>
                <w:noProof/>
              </w:rPr>
              <w:t>6)</w:t>
            </w:r>
            <w:r w:rsidR="003F0187">
              <w:rPr>
                <w:noProof/>
                <w:lang w:eastAsia="en-US"/>
              </w:rPr>
              <w:tab/>
            </w:r>
            <w:r w:rsidR="003F0187" w:rsidRPr="00DA64F1">
              <w:rPr>
                <w:rStyle w:val="Hyperlink"/>
                <w:rFonts w:ascii="Times New Roman" w:hAnsi="Times New Roman" w:cs="Times New Roman"/>
                <w:noProof/>
              </w:rPr>
              <w:t>Create Programming Requests – The</w:t>
            </w:r>
            <w:r w:rsidR="003F0187">
              <w:rPr>
                <w:noProof/>
                <w:webHidden/>
              </w:rPr>
              <w:tab/>
            </w:r>
            <w:r w:rsidR="003F0187">
              <w:rPr>
                <w:noProof/>
                <w:webHidden/>
              </w:rPr>
              <w:fldChar w:fldCharType="begin"/>
            </w:r>
            <w:r w:rsidR="003F0187">
              <w:rPr>
                <w:noProof/>
                <w:webHidden/>
              </w:rPr>
              <w:instrText xml:space="preserve"> PAGEREF _Toc521566379 \h </w:instrText>
            </w:r>
            <w:r w:rsidR="003F0187">
              <w:rPr>
                <w:noProof/>
                <w:webHidden/>
              </w:rPr>
            </w:r>
            <w:r w:rsidR="003F0187">
              <w:rPr>
                <w:noProof/>
                <w:webHidden/>
              </w:rPr>
              <w:fldChar w:fldCharType="separate"/>
            </w:r>
            <w:r w:rsidR="003F0187">
              <w:rPr>
                <w:noProof/>
                <w:webHidden/>
              </w:rPr>
              <w:t>4</w:t>
            </w:r>
            <w:r w:rsidR="003F0187">
              <w:rPr>
                <w:noProof/>
                <w:webHidden/>
              </w:rPr>
              <w:fldChar w:fldCharType="end"/>
            </w:r>
          </w:hyperlink>
        </w:p>
        <w:p w14:paraId="275268AB" w14:textId="06C9F092" w:rsidR="003F0187" w:rsidRDefault="000471DB">
          <w:pPr>
            <w:pStyle w:val="TOC2"/>
            <w:rPr>
              <w:noProof/>
              <w:lang w:eastAsia="en-US"/>
            </w:rPr>
          </w:pPr>
          <w:hyperlink w:anchor="_Toc521566380" w:history="1">
            <w:r w:rsidR="003F0187" w:rsidRPr="00DA64F1">
              <w:rPr>
                <w:rStyle w:val="Hyperlink"/>
                <w:rFonts w:ascii="Times New Roman" w:eastAsiaTheme="minorHAnsi" w:hAnsi="Times New Roman" w:cs="Times New Roman"/>
                <w:noProof/>
              </w:rPr>
              <w:t>7)</w:t>
            </w:r>
            <w:r w:rsidR="003F0187">
              <w:rPr>
                <w:noProof/>
                <w:lang w:eastAsia="en-US"/>
              </w:rPr>
              <w:tab/>
            </w:r>
            <w:r w:rsidR="003F0187" w:rsidRPr="00DA64F1">
              <w:rPr>
                <w:rStyle w:val="Hyperlink"/>
                <w:rFonts w:ascii="Times New Roman" w:hAnsi="Times New Roman" w:cs="Times New Roman"/>
                <w:noProof/>
              </w:rPr>
              <w:t>Audit Conclusion –</w:t>
            </w:r>
            <w:r w:rsidR="003F0187">
              <w:rPr>
                <w:noProof/>
                <w:webHidden/>
              </w:rPr>
              <w:tab/>
            </w:r>
            <w:r w:rsidR="003F0187">
              <w:rPr>
                <w:noProof/>
                <w:webHidden/>
              </w:rPr>
              <w:fldChar w:fldCharType="begin"/>
            </w:r>
            <w:r w:rsidR="003F0187">
              <w:rPr>
                <w:noProof/>
                <w:webHidden/>
              </w:rPr>
              <w:instrText xml:space="preserve"> PAGEREF _Toc521566380 \h </w:instrText>
            </w:r>
            <w:r w:rsidR="003F0187">
              <w:rPr>
                <w:noProof/>
                <w:webHidden/>
              </w:rPr>
            </w:r>
            <w:r w:rsidR="003F0187">
              <w:rPr>
                <w:noProof/>
                <w:webHidden/>
              </w:rPr>
              <w:fldChar w:fldCharType="separate"/>
            </w:r>
            <w:r w:rsidR="003F0187">
              <w:rPr>
                <w:noProof/>
                <w:webHidden/>
              </w:rPr>
              <w:t>4</w:t>
            </w:r>
            <w:r w:rsidR="003F0187">
              <w:rPr>
                <w:noProof/>
                <w:webHidden/>
              </w:rPr>
              <w:fldChar w:fldCharType="end"/>
            </w:r>
          </w:hyperlink>
        </w:p>
        <w:p w14:paraId="67665EC3" w14:textId="09BEE4B2" w:rsidR="002023A2" w:rsidRPr="00510C39" w:rsidRDefault="002023A2" w:rsidP="00583FFF">
          <w:pPr>
            <w:spacing w:line="360" w:lineRule="auto"/>
            <w:rPr>
              <w:rFonts w:ascii="Times New Roman" w:hAnsi="Times New Roman" w:cs="Times New Roman"/>
            </w:rPr>
          </w:pPr>
          <w:r w:rsidRPr="00B77735">
            <w:rPr>
              <w:rFonts w:ascii="Times New Roman" w:hAnsi="Times New Roman" w:cs="Times New Roman"/>
              <w:b/>
              <w:bCs/>
              <w:noProof/>
            </w:rPr>
            <w:fldChar w:fldCharType="end"/>
          </w:r>
        </w:p>
      </w:sdtContent>
    </w:sdt>
    <w:p w14:paraId="5D4E3E39" w14:textId="77777777" w:rsidR="002023A2" w:rsidRPr="00510C39" w:rsidRDefault="002023A2" w:rsidP="00583FFF">
      <w:pPr>
        <w:spacing w:line="360" w:lineRule="auto"/>
        <w:rPr>
          <w:rFonts w:ascii="Times New Roman" w:hAnsi="Times New Roman" w:cs="Times New Roman"/>
        </w:rPr>
      </w:pPr>
    </w:p>
    <w:p w14:paraId="1DB5F351" w14:textId="77777777" w:rsidR="002023A2" w:rsidRPr="00510C39" w:rsidRDefault="002023A2" w:rsidP="00583FFF">
      <w:pPr>
        <w:spacing w:line="360" w:lineRule="auto"/>
        <w:rPr>
          <w:rFonts w:ascii="Times New Roman" w:hAnsi="Times New Roman" w:cs="Times New Roman"/>
        </w:rPr>
      </w:pPr>
      <w:r w:rsidRPr="00510C39">
        <w:rPr>
          <w:rFonts w:ascii="Times New Roman" w:hAnsi="Times New Roman" w:cs="Times New Roman"/>
        </w:rPr>
        <w:br w:type="page"/>
      </w:r>
    </w:p>
    <w:p w14:paraId="68441F66" w14:textId="1EB84B33" w:rsidR="006B5997" w:rsidRPr="00583FFF" w:rsidRDefault="00611B02" w:rsidP="00583FFF">
      <w:pPr>
        <w:spacing w:line="360" w:lineRule="auto"/>
        <w:rPr>
          <w:rFonts w:ascii="Times New Roman" w:hAnsi="Times New Roman" w:cs="Times New Roman"/>
          <w:sz w:val="24"/>
          <w:szCs w:val="24"/>
        </w:rPr>
      </w:pPr>
      <w:r w:rsidRPr="00583FFF">
        <w:rPr>
          <w:rFonts w:ascii="Times New Roman" w:hAnsi="Times New Roman" w:cs="Times New Roman"/>
          <w:sz w:val="24"/>
          <w:szCs w:val="24"/>
        </w:rPr>
        <w:lastRenderedPageBreak/>
        <w:t>The Quality Assurance (QA) department</w:t>
      </w:r>
      <w:r w:rsidR="00634D8E" w:rsidRPr="00583FFF">
        <w:rPr>
          <w:rFonts w:ascii="Times New Roman" w:hAnsi="Times New Roman" w:cs="Times New Roman"/>
          <w:sz w:val="24"/>
          <w:szCs w:val="24"/>
        </w:rPr>
        <w:t xml:space="preserve"> </w:t>
      </w:r>
      <w:r w:rsidR="005B192E" w:rsidRPr="00583FFF">
        <w:rPr>
          <w:rFonts w:ascii="Times New Roman" w:hAnsi="Times New Roman" w:cs="Times New Roman"/>
          <w:sz w:val="24"/>
          <w:szCs w:val="24"/>
        </w:rPr>
        <w:t>provides audit</w:t>
      </w:r>
      <w:r w:rsidR="00B01756" w:rsidRPr="00583FFF">
        <w:rPr>
          <w:rFonts w:ascii="Times New Roman" w:hAnsi="Times New Roman" w:cs="Times New Roman"/>
          <w:sz w:val="24"/>
          <w:szCs w:val="24"/>
        </w:rPr>
        <w:t xml:space="preserve">ing and analysis </w:t>
      </w:r>
      <w:r w:rsidRPr="00583FFF">
        <w:rPr>
          <w:rFonts w:ascii="Times New Roman" w:hAnsi="Times New Roman" w:cs="Times New Roman"/>
          <w:sz w:val="24"/>
          <w:szCs w:val="24"/>
        </w:rPr>
        <w:t>of</w:t>
      </w:r>
      <w:r w:rsidR="00634D8E" w:rsidRPr="00583FFF">
        <w:rPr>
          <w:rFonts w:ascii="Times New Roman" w:hAnsi="Times New Roman" w:cs="Times New Roman"/>
          <w:sz w:val="24"/>
          <w:szCs w:val="24"/>
        </w:rPr>
        <w:t xml:space="preserve"> application</w:t>
      </w:r>
      <w:r w:rsidR="00B01756" w:rsidRPr="00583FFF">
        <w:rPr>
          <w:rFonts w:ascii="Times New Roman" w:hAnsi="Times New Roman" w:cs="Times New Roman"/>
          <w:sz w:val="24"/>
          <w:szCs w:val="24"/>
        </w:rPr>
        <w:t>s by CID. To request an audit</w:t>
      </w:r>
      <w:r w:rsidR="00634D8E" w:rsidRPr="00583FFF">
        <w:rPr>
          <w:rFonts w:ascii="Times New Roman" w:hAnsi="Times New Roman" w:cs="Times New Roman"/>
          <w:sz w:val="24"/>
          <w:szCs w:val="24"/>
        </w:rPr>
        <w:t xml:space="preserve">, please follow the </w:t>
      </w:r>
      <w:r w:rsidR="00B01756" w:rsidRPr="00583FFF">
        <w:rPr>
          <w:rFonts w:ascii="Times New Roman" w:hAnsi="Times New Roman" w:cs="Times New Roman"/>
          <w:sz w:val="24"/>
          <w:szCs w:val="24"/>
        </w:rPr>
        <w:t>instructions</w:t>
      </w:r>
      <w:r w:rsidRPr="00583FFF">
        <w:rPr>
          <w:rFonts w:ascii="Times New Roman" w:hAnsi="Times New Roman" w:cs="Times New Roman"/>
          <w:sz w:val="24"/>
          <w:szCs w:val="24"/>
        </w:rPr>
        <w:t xml:space="preserve"> </w:t>
      </w:r>
      <w:r w:rsidR="00583FFF" w:rsidRPr="00583FFF">
        <w:rPr>
          <w:rFonts w:ascii="Times New Roman" w:hAnsi="Times New Roman" w:cs="Times New Roman"/>
          <w:sz w:val="24"/>
          <w:szCs w:val="24"/>
        </w:rPr>
        <w:t xml:space="preserve">described </w:t>
      </w:r>
      <w:r w:rsidRPr="00583FFF">
        <w:rPr>
          <w:rFonts w:ascii="Times New Roman" w:hAnsi="Times New Roman" w:cs="Times New Roman"/>
          <w:sz w:val="24"/>
          <w:szCs w:val="24"/>
        </w:rPr>
        <w:t>below.</w:t>
      </w:r>
    </w:p>
    <w:p w14:paraId="18757602" w14:textId="1D461C9B" w:rsidR="006B5997" w:rsidRPr="00583FFF" w:rsidRDefault="00124285" w:rsidP="00583FFF">
      <w:pPr>
        <w:pStyle w:val="Heading1"/>
        <w:numPr>
          <w:ilvl w:val="0"/>
          <w:numId w:val="2"/>
        </w:numPr>
        <w:spacing w:line="360" w:lineRule="auto"/>
        <w:rPr>
          <w:rFonts w:ascii="Times New Roman" w:hAnsi="Times New Roman" w:cs="Times New Roman"/>
          <w:color w:val="auto"/>
          <w:sz w:val="24"/>
          <w:szCs w:val="24"/>
        </w:rPr>
      </w:pPr>
      <w:bookmarkStart w:id="0" w:name="_Toc521566371"/>
      <w:r w:rsidRPr="00B77735">
        <w:rPr>
          <w:rFonts w:ascii="Times New Roman" w:hAnsi="Times New Roman" w:cs="Times New Roman"/>
          <w:color w:val="auto"/>
          <w:sz w:val="24"/>
          <w:szCs w:val="24"/>
        </w:rPr>
        <w:t>Initiate Audit</w:t>
      </w:r>
      <w:r w:rsidR="00583FFF">
        <w:rPr>
          <w:rFonts w:ascii="Times New Roman" w:hAnsi="Times New Roman" w:cs="Times New Roman"/>
          <w:color w:val="auto"/>
          <w:sz w:val="24"/>
          <w:szCs w:val="24"/>
        </w:rPr>
        <w:t xml:space="preserve"> - </w:t>
      </w:r>
      <w:r w:rsidR="005901D7" w:rsidRPr="00583FFF">
        <w:rPr>
          <w:rFonts w:ascii="Times New Roman" w:hAnsi="Times New Roman" w:cs="Times New Roman"/>
          <w:b w:val="0"/>
          <w:color w:val="auto"/>
          <w:sz w:val="24"/>
          <w:szCs w:val="24"/>
        </w:rPr>
        <w:t>Please initiate an Audit Request during the Manager’s Monthly Meeting. Once approved</w:t>
      </w:r>
      <w:r w:rsidR="00583FFF">
        <w:rPr>
          <w:rFonts w:ascii="Times New Roman" w:hAnsi="Times New Roman" w:cs="Times New Roman"/>
          <w:b w:val="0"/>
          <w:color w:val="auto"/>
          <w:sz w:val="24"/>
          <w:szCs w:val="24"/>
        </w:rPr>
        <w:t>,</w:t>
      </w:r>
      <w:r w:rsidR="005901D7" w:rsidRPr="00583FFF">
        <w:rPr>
          <w:rFonts w:ascii="Times New Roman" w:hAnsi="Times New Roman" w:cs="Times New Roman"/>
          <w:b w:val="0"/>
          <w:color w:val="auto"/>
          <w:sz w:val="24"/>
          <w:szCs w:val="24"/>
        </w:rPr>
        <w:t xml:space="preserve"> please follow the procedure described below.</w:t>
      </w:r>
      <w:bookmarkEnd w:id="0"/>
    </w:p>
    <w:p w14:paraId="3FAD6EA9" w14:textId="77777777" w:rsidR="006B5997" w:rsidRPr="00B77735" w:rsidRDefault="006B5997" w:rsidP="00583FFF">
      <w:pPr>
        <w:pStyle w:val="ListParagraph"/>
        <w:spacing w:line="360" w:lineRule="auto"/>
        <w:rPr>
          <w:rFonts w:ascii="Times New Roman" w:hAnsi="Times New Roman" w:cs="Times New Roman"/>
          <w:sz w:val="24"/>
          <w:szCs w:val="24"/>
        </w:rPr>
      </w:pPr>
    </w:p>
    <w:p w14:paraId="7B7B0FF9" w14:textId="548C11B5" w:rsidR="008270C9" w:rsidRPr="006C0BAB" w:rsidRDefault="0045027C" w:rsidP="00583FFF">
      <w:pPr>
        <w:pStyle w:val="ListParagraph"/>
        <w:numPr>
          <w:ilvl w:val="0"/>
          <w:numId w:val="2"/>
        </w:numPr>
        <w:spacing w:line="360" w:lineRule="auto"/>
        <w:rPr>
          <w:rStyle w:val="Heading2Char"/>
          <w:rFonts w:ascii="Times New Roman" w:eastAsiaTheme="minorHAnsi" w:hAnsi="Times New Roman" w:cs="Times New Roman"/>
          <w:b w:val="0"/>
          <w:bCs w:val="0"/>
          <w:color w:val="auto"/>
          <w:sz w:val="22"/>
          <w:szCs w:val="22"/>
        </w:rPr>
      </w:pPr>
      <w:r w:rsidRPr="00B77735">
        <w:rPr>
          <w:rFonts w:ascii="Times New Roman" w:hAnsi="Times New Roman" w:cs="Times New Roman"/>
        </w:rPr>
        <w:t xml:space="preserve"> </w:t>
      </w:r>
      <w:bookmarkStart w:id="1" w:name="_Toc521566372"/>
      <w:r w:rsidR="00B01756">
        <w:rPr>
          <w:rStyle w:val="Heading2Char"/>
          <w:rFonts w:ascii="Times New Roman" w:hAnsi="Times New Roman" w:cs="Times New Roman"/>
          <w:color w:val="auto"/>
        </w:rPr>
        <w:t>Complete</w:t>
      </w:r>
      <w:r w:rsidR="00F635E5" w:rsidRPr="00B77735">
        <w:rPr>
          <w:rStyle w:val="Heading2Char"/>
          <w:rFonts w:ascii="Times New Roman" w:hAnsi="Times New Roman" w:cs="Times New Roman"/>
          <w:color w:val="auto"/>
        </w:rPr>
        <w:t xml:space="preserve"> Audit</w:t>
      </w:r>
      <w:r w:rsidR="00B01756">
        <w:rPr>
          <w:rStyle w:val="Heading2Char"/>
          <w:rFonts w:ascii="Times New Roman" w:hAnsi="Times New Roman" w:cs="Times New Roman"/>
          <w:color w:val="auto"/>
        </w:rPr>
        <w:t xml:space="preserve"> Request Form</w:t>
      </w:r>
      <w:bookmarkEnd w:id="1"/>
    </w:p>
    <w:p w14:paraId="136F532C" w14:textId="04E44879" w:rsidR="006C0BAB" w:rsidRPr="00583FFF" w:rsidRDefault="006C0BAB" w:rsidP="00583FFF">
      <w:pPr>
        <w:pStyle w:val="ListParagraph"/>
        <w:numPr>
          <w:ilvl w:val="0"/>
          <w:numId w:val="10"/>
        </w:numPr>
        <w:spacing w:line="360" w:lineRule="auto"/>
        <w:rPr>
          <w:rFonts w:ascii="Times New Roman" w:hAnsi="Times New Roman" w:cs="Times New Roman"/>
          <w:sz w:val="24"/>
          <w:szCs w:val="24"/>
        </w:rPr>
      </w:pPr>
      <w:r w:rsidRPr="00583FFF">
        <w:rPr>
          <w:rFonts w:ascii="Times New Roman" w:hAnsi="Times New Roman" w:cs="Times New Roman"/>
          <w:sz w:val="24"/>
          <w:szCs w:val="24"/>
        </w:rPr>
        <w:t>Obtain an Audit Request Application Form from the share drive address</w:t>
      </w:r>
      <w:r w:rsidR="00583FFF">
        <w:rPr>
          <w:rFonts w:ascii="Times New Roman" w:hAnsi="Times New Roman" w:cs="Times New Roman"/>
          <w:sz w:val="24"/>
          <w:szCs w:val="24"/>
        </w:rPr>
        <w:t xml:space="preserve"> below</w:t>
      </w:r>
      <w:r w:rsidRPr="00583FFF">
        <w:rPr>
          <w:rFonts w:ascii="Times New Roman" w:hAnsi="Times New Roman" w:cs="Times New Roman"/>
          <w:sz w:val="24"/>
          <w:szCs w:val="24"/>
        </w:rPr>
        <w:t>:</w:t>
      </w:r>
    </w:p>
    <w:p w14:paraId="30D67575" w14:textId="77777777" w:rsidR="006C0BAB" w:rsidRPr="00583FFF" w:rsidRDefault="006C0BAB" w:rsidP="00583FFF">
      <w:pPr>
        <w:pStyle w:val="ListParagraph"/>
        <w:spacing w:line="360" w:lineRule="auto"/>
        <w:ind w:left="1485"/>
        <w:rPr>
          <w:rFonts w:ascii="Times New Roman" w:hAnsi="Times New Roman" w:cs="Times New Roman"/>
          <w:sz w:val="24"/>
          <w:szCs w:val="24"/>
        </w:rPr>
      </w:pPr>
    </w:p>
    <w:p w14:paraId="2E64E55E" w14:textId="77777777" w:rsidR="006C0BAB" w:rsidRPr="00583FFF" w:rsidRDefault="006C0BAB" w:rsidP="00583FFF">
      <w:pPr>
        <w:pStyle w:val="ListParagraph"/>
        <w:spacing w:line="360" w:lineRule="auto"/>
        <w:ind w:left="1485"/>
        <w:jc w:val="center"/>
        <w:rPr>
          <w:rFonts w:ascii="Times New Roman" w:hAnsi="Times New Roman" w:cs="Times New Roman"/>
          <w:sz w:val="24"/>
          <w:szCs w:val="24"/>
          <w:lang w:val="fr-FR"/>
        </w:rPr>
      </w:pPr>
      <w:r w:rsidRPr="00583FFF">
        <w:rPr>
          <w:rFonts w:ascii="Times New Roman" w:hAnsi="Times New Roman" w:cs="Times New Roman"/>
          <w:sz w:val="24"/>
          <w:szCs w:val="24"/>
          <w:lang w:val="fr-FR"/>
        </w:rPr>
        <w:t>/</w:t>
      </w:r>
      <w:proofErr w:type="spellStart"/>
      <w:r w:rsidRPr="00583FFF">
        <w:rPr>
          <w:rFonts w:ascii="Times New Roman" w:hAnsi="Times New Roman" w:cs="Times New Roman"/>
          <w:sz w:val="24"/>
          <w:szCs w:val="24"/>
          <w:lang w:val="fr-FR"/>
        </w:rPr>
        <w:t>share</w:t>
      </w:r>
      <w:proofErr w:type="spellEnd"/>
      <w:r w:rsidRPr="00583FFF">
        <w:rPr>
          <w:rFonts w:ascii="Times New Roman" w:hAnsi="Times New Roman" w:cs="Times New Roman"/>
          <w:sz w:val="24"/>
          <w:szCs w:val="24"/>
          <w:lang w:val="fr-FR"/>
        </w:rPr>
        <w:t>/QA/AUDIT/ InfoIMAGE_Application_QA_Audit.doc</w:t>
      </w:r>
    </w:p>
    <w:p w14:paraId="6FC01525" w14:textId="77777777" w:rsidR="006C0BAB" w:rsidRPr="00583FFF" w:rsidRDefault="006C0BAB" w:rsidP="00583FFF">
      <w:pPr>
        <w:pStyle w:val="ListParagraph"/>
        <w:spacing w:line="360" w:lineRule="auto"/>
        <w:ind w:left="1485"/>
        <w:rPr>
          <w:rFonts w:ascii="Times New Roman" w:hAnsi="Times New Roman" w:cs="Times New Roman"/>
          <w:sz w:val="24"/>
          <w:szCs w:val="24"/>
          <w:lang w:val="fr-FR"/>
        </w:rPr>
      </w:pPr>
    </w:p>
    <w:p w14:paraId="1E0881AB" w14:textId="494EF2D4" w:rsidR="00BE3248" w:rsidRDefault="00BE3248" w:rsidP="00583FFF">
      <w:pPr>
        <w:pStyle w:val="ListParagraph"/>
        <w:numPr>
          <w:ilvl w:val="0"/>
          <w:numId w:val="10"/>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Send  Email</w:t>
      </w:r>
      <w:proofErr w:type="gramEnd"/>
      <w:r>
        <w:rPr>
          <w:rFonts w:ascii="Times New Roman" w:hAnsi="Times New Roman" w:cs="Times New Roman"/>
          <w:sz w:val="24"/>
          <w:szCs w:val="24"/>
        </w:rPr>
        <w:t xml:space="preserve"> to QA Team to provide  you the Data </w:t>
      </w:r>
      <w:proofErr w:type="spellStart"/>
      <w:r>
        <w:rPr>
          <w:rFonts w:ascii="Times New Roman" w:hAnsi="Times New Roman" w:cs="Times New Roman"/>
          <w:sz w:val="24"/>
          <w:szCs w:val="24"/>
        </w:rPr>
        <w:t>trac</w:t>
      </w:r>
      <w:proofErr w:type="spellEnd"/>
      <w:r>
        <w:rPr>
          <w:rFonts w:ascii="Times New Roman" w:hAnsi="Times New Roman" w:cs="Times New Roman"/>
          <w:sz w:val="24"/>
          <w:szCs w:val="24"/>
        </w:rPr>
        <w:t xml:space="preserve">  records  for all live applications for the CID  in question.  See the sample below from UTCU  </w:t>
      </w:r>
    </w:p>
    <w:p w14:paraId="7AC7427F" w14:textId="74C6900B" w:rsidR="00BE3248" w:rsidRDefault="00BE3248" w:rsidP="00BE3248">
      <w:pPr>
        <w:pStyle w:val="ListParagraph"/>
        <w:spacing w:line="360" w:lineRule="auto"/>
        <w:ind w:left="1485"/>
        <w:rPr>
          <w:rFonts w:ascii="Times New Roman" w:hAnsi="Times New Roman" w:cs="Times New Roman"/>
          <w:sz w:val="24"/>
          <w:szCs w:val="24"/>
        </w:rPr>
      </w:pPr>
      <w:r w:rsidRPr="00B77735">
        <w:rPr>
          <w:rFonts w:ascii="Times New Roman" w:hAnsi="Times New Roman" w:cs="Times New Roman"/>
          <w:noProof/>
        </w:rPr>
        <w:drawing>
          <wp:inline distT="0" distB="0" distL="0" distR="0" wp14:anchorId="0090FED2" wp14:editId="142CFF64">
            <wp:extent cx="5943600" cy="2028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028190"/>
                    </a:xfrm>
                    <a:prstGeom prst="rect">
                      <a:avLst/>
                    </a:prstGeom>
                  </pic:spPr>
                </pic:pic>
              </a:graphicData>
            </a:graphic>
          </wp:inline>
        </w:drawing>
      </w:r>
    </w:p>
    <w:p w14:paraId="36F83004" w14:textId="4270E93B" w:rsidR="006C0BAB" w:rsidRPr="00583FFF" w:rsidRDefault="006C0BAB" w:rsidP="00583FFF">
      <w:pPr>
        <w:pStyle w:val="ListParagraph"/>
        <w:numPr>
          <w:ilvl w:val="0"/>
          <w:numId w:val="10"/>
        </w:numPr>
        <w:spacing w:line="360" w:lineRule="auto"/>
        <w:rPr>
          <w:rFonts w:ascii="Times New Roman" w:hAnsi="Times New Roman" w:cs="Times New Roman"/>
          <w:sz w:val="24"/>
          <w:szCs w:val="24"/>
        </w:rPr>
      </w:pPr>
      <w:r w:rsidRPr="00583FFF">
        <w:rPr>
          <w:rFonts w:ascii="Times New Roman" w:hAnsi="Times New Roman" w:cs="Times New Roman"/>
          <w:sz w:val="24"/>
          <w:szCs w:val="24"/>
        </w:rPr>
        <w:t xml:space="preserve">Complete the Audit Request </w:t>
      </w:r>
      <w:r w:rsidR="00583FFF">
        <w:rPr>
          <w:rFonts w:ascii="Times New Roman" w:hAnsi="Times New Roman" w:cs="Times New Roman"/>
          <w:sz w:val="24"/>
          <w:szCs w:val="24"/>
        </w:rPr>
        <w:t>F</w:t>
      </w:r>
      <w:r w:rsidRPr="00583FFF">
        <w:rPr>
          <w:rFonts w:ascii="Times New Roman" w:hAnsi="Times New Roman" w:cs="Times New Roman"/>
          <w:sz w:val="24"/>
          <w:szCs w:val="24"/>
        </w:rPr>
        <w:t>orm</w:t>
      </w:r>
      <w:r w:rsidR="00583FFF">
        <w:rPr>
          <w:rFonts w:ascii="Times New Roman" w:hAnsi="Times New Roman" w:cs="Times New Roman"/>
          <w:sz w:val="24"/>
          <w:szCs w:val="24"/>
        </w:rPr>
        <w:t xml:space="preserve"> (ARF)</w:t>
      </w:r>
      <w:r w:rsidRPr="00583FFF">
        <w:rPr>
          <w:rFonts w:ascii="Times New Roman" w:hAnsi="Times New Roman" w:cs="Times New Roman"/>
          <w:sz w:val="24"/>
          <w:szCs w:val="24"/>
        </w:rPr>
        <w:t xml:space="preserve"> with the application details take</w:t>
      </w:r>
      <w:r w:rsidR="00BE3248">
        <w:rPr>
          <w:rFonts w:ascii="Times New Roman" w:hAnsi="Times New Roman" w:cs="Times New Roman"/>
          <w:sz w:val="24"/>
          <w:szCs w:val="24"/>
        </w:rPr>
        <w:t xml:space="preserve">n from the </w:t>
      </w:r>
      <w:proofErr w:type="spellStart"/>
      <w:r w:rsidR="00BE3248">
        <w:rPr>
          <w:rFonts w:ascii="Times New Roman" w:hAnsi="Times New Roman" w:cs="Times New Roman"/>
          <w:sz w:val="24"/>
          <w:szCs w:val="24"/>
        </w:rPr>
        <w:t>DataTRAC</w:t>
      </w:r>
      <w:proofErr w:type="spellEnd"/>
      <w:r w:rsidR="00BE3248">
        <w:rPr>
          <w:rFonts w:ascii="Times New Roman" w:hAnsi="Times New Roman" w:cs="Times New Roman"/>
          <w:sz w:val="24"/>
          <w:szCs w:val="24"/>
        </w:rPr>
        <w:t xml:space="preserve"> </w:t>
      </w:r>
      <w:proofErr w:type="gramStart"/>
      <w:r w:rsidR="00BE3248">
        <w:rPr>
          <w:rFonts w:ascii="Times New Roman" w:hAnsi="Times New Roman" w:cs="Times New Roman"/>
          <w:sz w:val="24"/>
          <w:szCs w:val="24"/>
        </w:rPr>
        <w:t>screenshot  above</w:t>
      </w:r>
      <w:proofErr w:type="gramEnd"/>
      <w:r w:rsidR="00BE3248">
        <w:rPr>
          <w:rFonts w:ascii="Times New Roman" w:hAnsi="Times New Roman" w:cs="Times New Roman"/>
          <w:sz w:val="24"/>
          <w:szCs w:val="24"/>
        </w:rPr>
        <w:t>.</w:t>
      </w:r>
    </w:p>
    <w:p w14:paraId="6A56E1CB" w14:textId="78BEB3F9" w:rsidR="006C0BAB" w:rsidRPr="00583FFF" w:rsidRDefault="006C0BAB" w:rsidP="00583FFF">
      <w:pPr>
        <w:pStyle w:val="ListParagraph"/>
        <w:numPr>
          <w:ilvl w:val="0"/>
          <w:numId w:val="10"/>
        </w:numPr>
        <w:spacing w:line="360" w:lineRule="auto"/>
        <w:rPr>
          <w:rFonts w:ascii="Times New Roman" w:hAnsi="Times New Roman" w:cs="Times New Roman"/>
          <w:sz w:val="24"/>
          <w:szCs w:val="24"/>
        </w:rPr>
      </w:pPr>
      <w:r w:rsidRPr="00583FFF">
        <w:rPr>
          <w:rFonts w:ascii="Times New Roman" w:hAnsi="Times New Roman" w:cs="Times New Roman"/>
          <w:sz w:val="24"/>
          <w:szCs w:val="24"/>
        </w:rPr>
        <w:t>Please provide a due</w:t>
      </w:r>
      <w:r w:rsidR="00583FFF">
        <w:rPr>
          <w:rFonts w:ascii="Times New Roman" w:hAnsi="Times New Roman" w:cs="Times New Roman"/>
          <w:sz w:val="24"/>
          <w:szCs w:val="24"/>
        </w:rPr>
        <w:t xml:space="preserve"> date</w:t>
      </w:r>
      <w:r w:rsidRPr="00583FFF">
        <w:rPr>
          <w:rFonts w:ascii="Times New Roman" w:hAnsi="Times New Roman" w:cs="Times New Roman"/>
          <w:sz w:val="24"/>
          <w:szCs w:val="24"/>
        </w:rPr>
        <w:t xml:space="preserve"> for the audit to be completed.</w:t>
      </w:r>
    </w:p>
    <w:p w14:paraId="22210882" w14:textId="77777777" w:rsidR="006C0BAB" w:rsidRPr="00583FFF" w:rsidRDefault="006C0BAB" w:rsidP="00583FFF">
      <w:pPr>
        <w:pStyle w:val="ListParagraph"/>
        <w:numPr>
          <w:ilvl w:val="0"/>
          <w:numId w:val="10"/>
        </w:numPr>
        <w:spacing w:line="360" w:lineRule="auto"/>
        <w:rPr>
          <w:rFonts w:ascii="Times New Roman" w:hAnsi="Times New Roman" w:cs="Times New Roman"/>
          <w:sz w:val="24"/>
          <w:szCs w:val="24"/>
        </w:rPr>
      </w:pPr>
      <w:r w:rsidRPr="00583FFF">
        <w:rPr>
          <w:rFonts w:ascii="Times New Roman" w:hAnsi="Times New Roman" w:cs="Times New Roman"/>
          <w:sz w:val="24"/>
          <w:szCs w:val="24"/>
        </w:rPr>
        <w:t>Please email the completed form to “Alias QA-STAFF” and schedule a request for QA resources by identifying a date and time.</w:t>
      </w:r>
      <w:bookmarkStart w:id="2" w:name="_GoBack"/>
      <w:bookmarkEnd w:id="2"/>
    </w:p>
    <w:p w14:paraId="68501BF2" w14:textId="6473B7CF" w:rsidR="006C0BAB" w:rsidRPr="00583FFF" w:rsidRDefault="006C0BAB" w:rsidP="00583FFF">
      <w:pPr>
        <w:pStyle w:val="ListParagraph"/>
        <w:numPr>
          <w:ilvl w:val="0"/>
          <w:numId w:val="10"/>
        </w:numPr>
        <w:spacing w:line="360" w:lineRule="auto"/>
        <w:rPr>
          <w:rFonts w:ascii="Times New Roman" w:hAnsi="Times New Roman" w:cs="Times New Roman"/>
          <w:sz w:val="24"/>
          <w:szCs w:val="24"/>
        </w:rPr>
      </w:pPr>
      <w:r w:rsidRPr="00583FFF">
        <w:rPr>
          <w:rFonts w:ascii="Times New Roman" w:hAnsi="Times New Roman" w:cs="Times New Roman"/>
          <w:sz w:val="24"/>
          <w:szCs w:val="24"/>
        </w:rPr>
        <w:t xml:space="preserve">QA staff time will be </w:t>
      </w:r>
      <w:r w:rsidR="00583FFF">
        <w:rPr>
          <w:rFonts w:ascii="Times New Roman" w:hAnsi="Times New Roman" w:cs="Times New Roman"/>
          <w:sz w:val="24"/>
          <w:szCs w:val="24"/>
        </w:rPr>
        <w:t>assigned</w:t>
      </w:r>
      <w:r w:rsidRPr="00583FFF">
        <w:rPr>
          <w:rFonts w:ascii="Times New Roman" w:hAnsi="Times New Roman" w:cs="Times New Roman"/>
          <w:sz w:val="24"/>
          <w:szCs w:val="24"/>
        </w:rPr>
        <w:t xml:space="preserve"> for each application and the QA calendar will be updated accordingly.</w:t>
      </w:r>
    </w:p>
    <w:p w14:paraId="233FEFDB" w14:textId="5B3AD341" w:rsidR="006C0BAB" w:rsidRDefault="006C0BAB" w:rsidP="00583FFF">
      <w:pPr>
        <w:spacing w:line="360" w:lineRule="auto"/>
        <w:ind w:left="360"/>
        <w:rPr>
          <w:rFonts w:ascii="Times New Roman" w:hAnsi="Times New Roman" w:cs="Times New Roman"/>
        </w:rPr>
      </w:pPr>
    </w:p>
    <w:p w14:paraId="56F6564C" w14:textId="435992AD" w:rsidR="00583FFF" w:rsidRDefault="00583FFF" w:rsidP="00583FFF">
      <w:pPr>
        <w:spacing w:line="360" w:lineRule="auto"/>
        <w:ind w:left="360"/>
        <w:rPr>
          <w:rFonts w:ascii="Times New Roman" w:hAnsi="Times New Roman" w:cs="Times New Roman"/>
        </w:rPr>
      </w:pPr>
    </w:p>
    <w:p w14:paraId="5E5CD45B" w14:textId="77777777" w:rsidR="00583FFF" w:rsidRPr="006C0BAB" w:rsidRDefault="00583FFF" w:rsidP="00583FFF">
      <w:pPr>
        <w:spacing w:line="360" w:lineRule="auto"/>
        <w:ind w:left="360"/>
        <w:rPr>
          <w:rFonts w:ascii="Times New Roman" w:hAnsi="Times New Roman" w:cs="Times New Roman"/>
        </w:rPr>
      </w:pPr>
    </w:p>
    <w:p w14:paraId="21601DCE" w14:textId="5B2B527C" w:rsidR="006C0BAB" w:rsidRPr="006C0BAB" w:rsidRDefault="006C0BAB" w:rsidP="00583FFF">
      <w:pPr>
        <w:pStyle w:val="ListParagraph"/>
        <w:numPr>
          <w:ilvl w:val="0"/>
          <w:numId w:val="2"/>
        </w:numPr>
        <w:spacing w:line="360" w:lineRule="auto"/>
        <w:rPr>
          <w:rStyle w:val="Heading2Char"/>
          <w:rFonts w:ascii="Times New Roman" w:eastAsiaTheme="minorHAnsi" w:hAnsi="Times New Roman" w:cs="Times New Roman"/>
          <w:b w:val="0"/>
          <w:bCs w:val="0"/>
          <w:color w:val="auto"/>
          <w:sz w:val="22"/>
          <w:szCs w:val="22"/>
        </w:rPr>
      </w:pPr>
      <w:bookmarkStart w:id="3" w:name="_Toc521566373"/>
      <w:r w:rsidRPr="00B77735">
        <w:rPr>
          <w:rStyle w:val="Heading2Char"/>
          <w:rFonts w:ascii="Times New Roman" w:hAnsi="Times New Roman" w:cs="Times New Roman"/>
          <w:color w:val="auto"/>
        </w:rPr>
        <w:t>Prep</w:t>
      </w:r>
      <w:r>
        <w:rPr>
          <w:rStyle w:val="Heading2Char"/>
          <w:rFonts w:ascii="Times New Roman" w:hAnsi="Times New Roman" w:cs="Times New Roman"/>
          <w:color w:val="auto"/>
        </w:rPr>
        <w:t>aring</w:t>
      </w:r>
      <w:r w:rsidRPr="00B77735">
        <w:rPr>
          <w:rStyle w:val="Heading2Char"/>
          <w:rFonts w:ascii="Times New Roman" w:hAnsi="Times New Roman" w:cs="Times New Roman"/>
          <w:color w:val="auto"/>
        </w:rPr>
        <w:t xml:space="preserve"> for </w:t>
      </w:r>
      <w:r>
        <w:rPr>
          <w:rStyle w:val="Heading2Char"/>
          <w:rFonts w:ascii="Times New Roman" w:hAnsi="Times New Roman" w:cs="Times New Roman"/>
          <w:color w:val="auto"/>
        </w:rPr>
        <w:t>the A</w:t>
      </w:r>
      <w:r w:rsidRPr="00B77735">
        <w:rPr>
          <w:rStyle w:val="Heading2Char"/>
          <w:rFonts w:ascii="Times New Roman" w:hAnsi="Times New Roman" w:cs="Times New Roman"/>
          <w:color w:val="auto"/>
        </w:rPr>
        <w:t>udit</w:t>
      </w:r>
      <w:bookmarkEnd w:id="3"/>
    </w:p>
    <w:p w14:paraId="6102A292" w14:textId="3D922122" w:rsidR="006C0BAB" w:rsidRPr="00583FFF" w:rsidRDefault="006C0BAB" w:rsidP="00583FFF">
      <w:pPr>
        <w:pStyle w:val="ListParagraph"/>
        <w:numPr>
          <w:ilvl w:val="0"/>
          <w:numId w:val="20"/>
        </w:numPr>
        <w:spacing w:line="360" w:lineRule="auto"/>
        <w:jc w:val="both"/>
        <w:rPr>
          <w:rFonts w:ascii="Times New Roman" w:hAnsi="Times New Roman" w:cs="Times New Roman"/>
          <w:sz w:val="24"/>
          <w:szCs w:val="24"/>
        </w:rPr>
      </w:pPr>
      <w:r w:rsidRPr="00583FFF">
        <w:rPr>
          <w:rFonts w:ascii="Times New Roman" w:hAnsi="Times New Roman" w:cs="Times New Roman"/>
          <w:sz w:val="24"/>
          <w:szCs w:val="24"/>
        </w:rPr>
        <w:t xml:space="preserve">Create a Programming Request (PR) and attach the completed </w:t>
      </w:r>
      <w:r w:rsidR="003F6E3D">
        <w:rPr>
          <w:rFonts w:ascii="Times New Roman" w:hAnsi="Times New Roman" w:cs="Times New Roman"/>
          <w:sz w:val="24"/>
          <w:szCs w:val="24"/>
        </w:rPr>
        <w:t>ARF</w:t>
      </w:r>
      <w:r w:rsidRPr="00583FFF">
        <w:rPr>
          <w:rFonts w:ascii="Times New Roman" w:hAnsi="Times New Roman" w:cs="Times New Roman"/>
          <w:sz w:val="24"/>
          <w:szCs w:val="24"/>
        </w:rPr>
        <w:t xml:space="preserve">. Please be sure include and specify due dates to expedite </w:t>
      </w:r>
      <w:r w:rsidR="003F6E3D">
        <w:rPr>
          <w:rFonts w:ascii="Times New Roman" w:hAnsi="Times New Roman" w:cs="Times New Roman"/>
          <w:sz w:val="24"/>
          <w:szCs w:val="24"/>
        </w:rPr>
        <w:t xml:space="preserve">the </w:t>
      </w:r>
      <w:r w:rsidRPr="00583FFF">
        <w:rPr>
          <w:rFonts w:ascii="Times New Roman" w:hAnsi="Times New Roman" w:cs="Times New Roman"/>
          <w:sz w:val="24"/>
          <w:szCs w:val="24"/>
        </w:rPr>
        <w:t xml:space="preserve">processing </w:t>
      </w:r>
      <w:r w:rsidR="003F6E3D">
        <w:rPr>
          <w:rFonts w:ascii="Times New Roman" w:hAnsi="Times New Roman" w:cs="Times New Roman"/>
          <w:sz w:val="24"/>
          <w:szCs w:val="24"/>
        </w:rPr>
        <w:t xml:space="preserve">of </w:t>
      </w:r>
      <w:r w:rsidRPr="00583FFF">
        <w:rPr>
          <w:rFonts w:ascii="Times New Roman" w:hAnsi="Times New Roman" w:cs="Times New Roman"/>
          <w:sz w:val="24"/>
          <w:szCs w:val="24"/>
        </w:rPr>
        <w:t xml:space="preserve">your request. IS will open a JEF for each application and insert the due date from the completed </w:t>
      </w:r>
      <w:r w:rsidR="003F6E3D">
        <w:rPr>
          <w:rFonts w:ascii="Times New Roman" w:hAnsi="Times New Roman" w:cs="Times New Roman"/>
          <w:sz w:val="24"/>
          <w:szCs w:val="24"/>
        </w:rPr>
        <w:t>ARF</w:t>
      </w:r>
      <w:r w:rsidRPr="00583FFF">
        <w:rPr>
          <w:rFonts w:ascii="Times New Roman" w:hAnsi="Times New Roman" w:cs="Times New Roman"/>
          <w:sz w:val="24"/>
          <w:szCs w:val="24"/>
        </w:rPr>
        <w:t xml:space="preserve"> and assign the JEF to a programmer.</w:t>
      </w:r>
    </w:p>
    <w:p w14:paraId="3D23A31D" w14:textId="77777777" w:rsidR="006C0BAB" w:rsidRPr="00583FFF" w:rsidRDefault="006C0BAB" w:rsidP="00583FFF">
      <w:pPr>
        <w:pStyle w:val="ListParagraph"/>
        <w:numPr>
          <w:ilvl w:val="0"/>
          <w:numId w:val="20"/>
        </w:numPr>
        <w:spacing w:line="360" w:lineRule="auto"/>
        <w:jc w:val="both"/>
        <w:rPr>
          <w:rFonts w:ascii="Times New Roman" w:hAnsi="Times New Roman" w:cs="Times New Roman"/>
          <w:sz w:val="24"/>
          <w:szCs w:val="24"/>
        </w:rPr>
      </w:pPr>
      <w:r w:rsidRPr="00583FFF">
        <w:rPr>
          <w:rFonts w:ascii="Times New Roman" w:hAnsi="Times New Roman" w:cs="Times New Roman"/>
          <w:sz w:val="24"/>
          <w:szCs w:val="24"/>
        </w:rPr>
        <w:t>The summary task list below identifies responsibilities for each department staff:</w:t>
      </w:r>
    </w:p>
    <w:p w14:paraId="1B3574D7" w14:textId="1D334D25" w:rsidR="006C0BAB" w:rsidRPr="003F6E3D" w:rsidRDefault="006C0BAB" w:rsidP="00583FFF">
      <w:pPr>
        <w:pStyle w:val="Heading3"/>
        <w:spacing w:line="360" w:lineRule="auto"/>
        <w:rPr>
          <w:rFonts w:ascii="Times New Roman" w:hAnsi="Times New Roman" w:cs="Times New Roman"/>
          <w:color w:val="auto"/>
          <w:sz w:val="24"/>
          <w:szCs w:val="24"/>
        </w:rPr>
      </w:pPr>
      <w:bookmarkStart w:id="4" w:name="_Toc521566374"/>
      <w:r w:rsidRPr="003F6E3D">
        <w:rPr>
          <w:rFonts w:ascii="Times New Roman" w:hAnsi="Times New Roman" w:cs="Times New Roman"/>
          <w:color w:val="auto"/>
          <w:sz w:val="24"/>
          <w:szCs w:val="24"/>
        </w:rPr>
        <w:t>Client Services Departments</w:t>
      </w:r>
      <w:r w:rsidR="003F6E3D">
        <w:rPr>
          <w:rFonts w:ascii="Times New Roman" w:hAnsi="Times New Roman" w:cs="Times New Roman"/>
          <w:color w:val="auto"/>
          <w:sz w:val="24"/>
          <w:szCs w:val="24"/>
        </w:rPr>
        <w:t xml:space="preserve"> Responsibilities</w:t>
      </w:r>
      <w:bookmarkEnd w:id="4"/>
      <w:r w:rsidR="003F6E3D">
        <w:rPr>
          <w:rFonts w:ascii="Times New Roman" w:hAnsi="Times New Roman" w:cs="Times New Roman"/>
          <w:color w:val="auto"/>
          <w:sz w:val="24"/>
          <w:szCs w:val="24"/>
        </w:rPr>
        <w:t xml:space="preserve"> </w:t>
      </w:r>
    </w:p>
    <w:p w14:paraId="6CD025C2" w14:textId="7C9041DF" w:rsidR="006C0BAB" w:rsidRPr="00510C39" w:rsidRDefault="003F6E3D" w:rsidP="003F6E3D">
      <w:pPr>
        <w:spacing w:line="360" w:lineRule="auto"/>
        <w:ind w:left="720"/>
      </w:pPr>
      <w:r>
        <w:rPr>
          <w:rFonts w:ascii="Times New Roman" w:hAnsi="Times New Roman" w:cs="Times New Roman"/>
          <w:sz w:val="24"/>
          <w:szCs w:val="24"/>
        </w:rPr>
        <w:t>Client Services departments include</w:t>
      </w:r>
      <w:r w:rsidRPr="003F6E3D">
        <w:rPr>
          <w:rFonts w:ascii="Times New Roman" w:hAnsi="Times New Roman" w:cs="Times New Roman"/>
          <w:sz w:val="24"/>
          <w:szCs w:val="24"/>
        </w:rPr>
        <w:t xml:space="preserve"> </w:t>
      </w:r>
      <w:r>
        <w:rPr>
          <w:rFonts w:ascii="Times New Roman" w:hAnsi="Times New Roman" w:cs="Times New Roman"/>
          <w:sz w:val="24"/>
          <w:szCs w:val="24"/>
        </w:rPr>
        <w:t>Account Services (</w:t>
      </w:r>
      <w:r w:rsidRPr="003F6E3D">
        <w:rPr>
          <w:rFonts w:ascii="Times New Roman" w:hAnsi="Times New Roman" w:cs="Times New Roman"/>
          <w:sz w:val="24"/>
          <w:szCs w:val="24"/>
        </w:rPr>
        <w:t>AS</w:t>
      </w:r>
      <w:r>
        <w:rPr>
          <w:rFonts w:ascii="Times New Roman" w:hAnsi="Times New Roman" w:cs="Times New Roman"/>
          <w:sz w:val="24"/>
          <w:szCs w:val="24"/>
        </w:rPr>
        <w:t>), Account Management (</w:t>
      </w:r>
      <w:r w:rsidRPr="003F6E3D">
        <w:rPr>
          <w:rFonts w:ascii="Times New Roman" w:hAnsi="Times New Roman" w:cs="Times New Roman"/>
          <w:sz w:val="24"/>
          <w:szCs w:val="24"/>
        </w:rPr>
        <w:t>AM</w:t>
      </w:r>
      <w:r>
        <w:rPr>
          <w:rFonts w:ascii="Times New Roman" w:hAnsi="Times New Roman" w:cs="Times New Roman"/>
          <w:sz w:val="24"/>
          <w:szCs w:val="24"/>
        </w:rPr>
        <w:t xml:space="preserve">), </w:t>
      </w:r>
      <w:r w:rsidRPr="003F6E3D">
        <w:rPr>
          <w:rFonts w:ascii="Times New Roman" w:hAnsi="Times New Roman" w:cs="Times New Roman"/>
          <w:sz w:val="24"/>
          <w:szCs w:val="24"/>
        </w:rPr>
        <w:t>Sales</w:t>
      </w:r>
      <w:r>
        <w:rPr>
          <w:rFonts w:ascii="Times New Roman" w:hAnsi="Times New Roman" w:cs="Times New Roman"/>
          <w:sz w:val="24"/>
          <w:szCs w:val="24"/>
        </w:rPr>
        <w:t xml:space="preserve"> and Implementation (</w:t>
      </w:r>
      <w:r w:rsidRPr="003F6E3D">
        <w:rPr>
          <w:rFonts w:ascii="Times New Roman" w:hAnsi="Times New Roman" w:cs="Times New Roman"/>
          <w:sz w:val="24"/>
          <w:szCs w:val="24"/>
        </w:rPr>
        <w:t>IM</w:t>
      </w:r>
      <w:r>
        <w:rPr>
          <w:rFonts w:ascii="Times New Roman" w:hAnsi="Times New Roman" w:cs="Times New Roman"/>
          <w:sz w:val="24"/>
          <w:szCs w:val="24"/>
        </w:rPr>
        <w:t>).</w:t>
      </w:r>
    </w:p>
    <w:p w14:paraId="08457286" w14:textId="3CEEAFAE" w:rsidR="006C0BAB" w:rsidRPr="00B77735" w:rsidRDefault="003F6E3D" w:rsidP="00583FFF">
      <w:pPr>
        <w:spacing w:line="360" w:lineRule="auto"/>
        <w:rPr>
          <w:rFonts w:ascii="Times New Roman" w:hAnsi="Times New Roman" w:cs="Times New Roman"/>
        </w:rPr>
      </w:pPr>
      <w:r w:rsidRPr="00B77735">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43090B9" wp14:editId="107812A3">
                <wp:simplePos x="0" y="0"/>
                <wp:positionH relativeFrom="column">
                  <wp:posOffset>1391181</wp:posOffset>
                </wp:positionH>
                <wp:positionV relativeFrom="paragraph">
                  <wp:posOffset>64135</wp:posOffset>
                </wp:positionV>
                <wp:extent cx="3336878" cy="1403985"/>
                <wp:effectExtent l="0" t="0" r="1651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6878" cy="1403985"/>
                        </a:xfrm>
                        <a:prstGeom prst="rect">
                          <a:avLst/>
                        </a:prstGeom>
                        <a:solidFill>
                          <a:srgbClr val="FFFFFF"/>
                        </a:solidFill>
                        <a:ln w="9525">
                          <a:solidFill>
                            <a:srgbClr val="000000"/>
                          </a:solidFill>
                          <a:miter lim="800000"/>
                          <a:headEnd/>
                          <a:tailEnd/>
                        </a:ln>
                      </wps:spPr>
                      <wps:txbx>
                        <w:txbxContent>
                          <w:p w14:paraId="2BAB0298" w14:textId="77777777" w:rsidR="006C0BAB" w:rsidRPr="00A402E4" w:rsidRDefault="006C0BAB" w:rsidP="006C0BAB">
                            <w:pPr>
                              <w:pStyle w:val="ListParagraph"/>
                              <w:numPr>
                                <w:ilvl w:val="0"/>
                                <w:numId w:val="13"/>
                              </w:numPr>
                              <w:rPr>
                                <w:rFonts w:ascii="Times New Roman" w:hAnsi="Times New Roman" w:cs="Times New Roman"/>
                              </w:rPr>
                            </w:pPr>
                            <w:r w:rsidRPr="00A402E4">
                              <w:rPr>
                                <w:rFonts w:ascii="Times New Roman" w:hAnsi="Times New Roman" w:cs="Times New Roman"/>
                              </w:rPr>
                              <w:t>List all JEFs for apps provide to IS.</w:t>
                            </w:r>
                          </w:p>
                          <w:p w14:paraId="5A8F598F" w14:textId="77777777" w:rsidR="006C0BAB" w:rsidRPr="00A402E4" w:rsidRDefault="006C0BAB" w:rsidP="006C0BAB">
                            <w:pPr>
                              <w:pStyle w:val="ListParagraph"/>
                              <w:numPr>
                                <w:ilvl w:val="0"/>
                                <w:numId w:val="13"/>
                              </w:numPr>
                              <w:rPr>
                                <w:rFonts w:ascii="Times New Roman" w:hAnsi="Times New Roman" w:cs="Times New Roman"/>
                              </w:rPr>
                            </w:pPr>
                            <w:r w:rsidRPr="00A402E4">
                              <w:rPr>
                                <w:rFonts w:ascii="Times New Roman" w:hAnsi="Times New Roman" w:cs="Times New Roman"/>
                              </w:rPr>
                              <w:t>Update SOWs with all the relevant JEF info</w:t>
                            </w:r>
                          </w:p>
                          <w:p w14:paraId="486BA2B5" w14:textId="77777777" w:rsidR="006C0BAB" w:rsidRPr="00A402E4" w:rsidRDefault="006C0BAB" w:rsidP="006C0BAB">
                            <w:pPr>
                              <w:pStyle w:val="ListParagraph"/>
                              <w:numPr>
                                <w:ilvl w:val="0"/>
                                <w:numId w:val="13"/>
                              </w:numPr>
                              <w:rPr>
                                <w:rFonts w:ascii="Times New Roman" w:hAnsi="Times New Roman" w:cs="Times New Roman"/>
                              </w:rPr>
                            </w:pPr>
                            <w:r w:rsidRPr="00A402E4">
                              <w:rPr>
                                <w:rFonts w:ascii="Times New Roman" w:hAnsi="Times New Roman" w:cs="Times New Roman"/>
                              </w:rPr>
                              <w:t>Provide link to SOW for Audit to QA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43090B9" id="_x0000_t202" coordsize="21600,21600" o:spt="202" path="m,l,21600r21600,l21600,xe">
                <v:stroke joinstyle="miter"/>
                <v:path gradientshapeok="t" o:connecttype="rect"/>
              </v:shapetype>
              <v:shape id="Text Box 2" o:spid="_x0000_s1041" type="#_x0000_t202" style="position:absolute;margin-left:109.55pt;margin-top:5.05pt;width:262.7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">
                <v:textbox style="mso-fit-shape-to-text:t">
                  <w:txbxContent>
                    <w:p w14:paraId="2BAB0298" w14:textId="77777777" w:rsidR="006C0BAB" w:rsidRPr="00A402E4" w:rsidRDefault="006C0BAB" w:rsidP="006C0BAB">
                      <w:pPr>
                        <w:pStyle w:val="ListParagraph"/>
                        <w:numPr>
                          <w:ilvl w:val="0"/>
                          <w:numId w:val="13"/>
                        </w:numPr>
                        <w:rPr>
                          <w:rFonts w:ascii="Times New Roman" w:hAnsi="Times New Roman" w:cs="Times New Roman"/>
                        </w:rPr>
                      </w:pPr>
                      <w:r w:rsidRPr="00A402E4">
                        <w:rPr>
                          <w:rFonts w:ascii="Times New Roman" w:hAnsi="Times New Roman" w:cs="Times New Roman"/>
                        </w:rPr>
                        <w:t>List all JEFs for apps provide to IS.</w:t>
                      </w:r>
                    </w:p>
                    <w:p w14:paraId="5A8F598F" w14:textId="77777777" w:rsidR="006C0BAB" w:rsidRPr="00A402E4" w:rsidRDefault="006C0BAB" w:rsidP="006C0BAB">
                      <w:pPr>
                        <w:pStyle w:val="ListParagraph"/>
                        <w:numPr>
                          <w:ilvl w:val="0"/>
                          <w:numId w:val="13"/>
                        </w:numPr>
                        <w:rPr>
                          <w:rFonts w:ascii="Times New Roman" w:hAnsi="Times New Roman" w:cs="Times New Roman"/>
                        </w:rPr>
                      </w:pPr>
                      <w:r w:rsidRPr="00A402E4">
                        <w:rPr>
                          <w:rFonts w:ascii="Times New Roman" w:hAnsi="Times New Roman" w:cs="Times New Roman"/>
                        </w:rPr>
                        <w:t>Update SOWs with all the relevant JEF info</w:t>
                      </w:r>
                    </w:p>
                    <w:p w14:paraId="486BA2B5" w14:textId="77777777" w:rsidR="006C0BAB" w:rsidRPr="00A402E4" w:rsidRDefault="006C0BAB" w:rsidP="006C0BAB">
                      <w:pPr>
                        <w:pStyle w:val="ListParagraph"/>
                        <w:numPr>
                          <w:ilvl w:val="0"/>
                          <w:numId w:val="13"/>
                        </w:numPr>
                        <w:rPr>
                          <w:rFonts w:ascii="Times New Roman" w:hAnsi="Times New Roman" w:cs="Times New Roman"/>
                        </w:rPr>
                      </w:pPr>
                      <w:r w:rsidRPr="00A402E4">
                        <w:rPr>
                          <w:rFonts w:ascii="Times New Roman" w:hAnsi="Times New Roman" w:cs="Times New Roman"/>
                        </w:rPr>
                        <w:t>Provide link to SOW for Audit to QA</w:t>
                      </w:r>
                    </w:p>
                  </w:txbxContent>
                </v:textbox>
              </v:shape>
            </w:pict>
          </mc:Fallback>
        </mc:AlternateContent>
      </w:r>
    </w:p>
    <w:p w14:paraId="6B4739A5" w14:textId="77777777" w:rsidR="006C0BAB" w:rsidRPr="00B77735" w:rsidRDefault="006C0BAB" w:rsidP="00583FFF">
      <w:pPr>
        <w:spacing w:line="360" w:lineRule="auto"/>
        <w:rPr>
          <w:rFonts w:ascii="Times New Roman" w:hAnsi="Times New Roman" w:cs="Times New Roman"/>
        </w:rPr>
      </w:pPr>
    </w:p>
    <w:p w14:paraId="267B6D46" w14:textId="77777777" w:rsidR="006C0BAB" w:rsidRPr="00B77735" w:rsidRDefault="006C0BAB" w:rsidP="00583FFF">
      <w:pPr>
        <w:spacing w:line="360" w:lineRule="auto"/>
        <w:rPr>
          <w:rFonts w:ascii="Times New Roman" w:hAnsi="Times New Roman" w:cs="Times New Roman"/>
        </w:rPr>
      </w:pPr>
    </w:p>
    <w:p w14:paraId="67034E08" w14:textId="02CA2253" w:rsidR="006C0BAB" w:rsidRPr="003F6E3D" w:rsidRDefault="006C0BAB" w:rsidP="003F6E3D">
      <w:pPr>
        <w:pStyle w:val="Heading3"/>
        <w:spacing w:line="360" w:lineRule="auto"/>
        <w:rPr>
          <w:ins w:id="5" w:author="Tomas Lee" w:date="2018-08-08T15:27:00Z"/>
          <w:rFonts w:ascii="Times New Roman" w:hAnsi="Times New Roman" w:cs="Times New Roman"/>
          <w:bCs w:val="0"/>
          <w:color w:val="auto"/>
          <w:sz w:val="24"/>
          <w:szCs w:val="24"/>
        </w:rPr>
      </w:pPr>
      <w:bookmarkStart w:id="6" w:name="_Toc521566375"/>
      <w:r w:rsidRPr="003F6E3D">
        <w:rPr>
          <w:rStyle w:val="Heading3Char"/>
          <w:rFonts w:ascii="Times New Roman" w:hAnsi="Times New Roman" w:cs="Times New Roman"/>
          <w:b/>
          <w:color w:val="auto"/>
          <w:sz w:val="24"/>
          <w:szCs w:val="24"/>
        </w:rPr>
        <w:t>IS Department Responsibilities</w:t>
      </w:r>
      <w:r w:rsidRPr="00B77735">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2FA53C59" wp14:editId="640B8D8F">
                <wp:simplePos x="0" y="0"/>
                <wp:positionH relativeFrom="column">
                  <wp:posOffset>1357630</wp:posOffset>
                </wp:positionH>
                <wp:positionV relativeFrom="paragraph">
                  <wp:posOffset>280016</wp:posOffset>
                </wp:positionV>
                <wp:extent cx="3370997" cy="1726442"/>
                <wp:effectExtent l="0" t="0" r="20320" b="266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0997" cy="1726442"/>
                        </a:xfrm>
                        <a:prstGeom prst="rect">
                          <a:avLst/>
                        </a:prstGeom>
                        <a:solidFill>
                          <a:srgbClr val="FFFFFF"/>
                        </a:solidFill>
                        <a:ln w="9525">
                          <a:solidFill>
                            <a:srgbClr val="000000"/>
                          </a:solidFill>
                          <a:miter lim="800000"/>
                          <a:headEnd/>
                          <a:tailEnd/>
                        </a:ln>
                      </wps:spPr>
                      <wps:txbx>
                        <w:txbxContent>
                          <w:p w14:paraId="644DD8D6" w14:textId="77777777" w:rsidR="006C0BAB" w:rsidRPr="00A402E4" w:rsidRDefault="006C0BAB" w:rsidP="006C0BAB">
                            <w:pPr>
                              <w:pStyle w:val="ListParagraph"/>
                              <w:numPr>
                                <w:ilvl w:val="0"/>
                                <w:numId w:val="14"/>
                              </w:numPr>
                              <w:spacing w:line="240" w:lineRule="auto"/>
                              <w:rPr>
                                <w:rFonts w:ascii="Times New Roman" w:hAnsi="Times New Roman" w:cs="Times New Roman"/>
                              </w:rPr>
                            </w:pPr>
                            <w:r w:rsidRPr="00A402E4">
                              <w:rPr>
                                <w:rFonts w:ascii="Times New Roman" w:hAnsi="Times New Roman" w:cs="Times New Roman"/>
                              </w:rPr>
                              <w:t xml:space="preserve">Export all </w:t>
                            </w:r>
                            <w:r>
                              <w:rPr>
                                <w:rFonts w:ascii="Times New Roman" w:hAnsi="Times New Roman" w:cs="Times New Roman"/>
                              </w:rPr>
                              <w:t>t</w:t>
                            </w:r>
                            <w:r w:rsidRPr="00A402E4">
                              <w:rPr>
                                <w:rFonts w:ascii="Times New Roman" w:hAnsi="Times New Roman" w:cs="Times New Roman"/>
                              </w:rPr>
                              <w:t>he projects (</w:t>
                            </w:r>
                            <w:r>
                              <w:rPr>
                                <w:rFonts w:ascii="Times New Roman" w:hAnsi="Times New Roman" w:cs="Times New Roman"/>
                              </w:rPr>
                              <w:t>List is</w:t>
                            </w:r>
                            <w:r w:rsidRPr="00A402E4">
                              <w:rPr>
                                <w:rFonts w:ascii="Times New Roman" w:hAnsi="Times New Roman" w:cs="Times New Roman"/>
                              </w:rPr>
                              <w:t xml:space="preserve"> from </w:t>
                            </w:r>
                            <w:r>
                              <w:rPr>
                                <w:rFonts w:ascii="Times New Roman" w:hAnsi="Times New Roman" w:cs="Times New Roman"/>
                              </w:rPr>
                              <w:t>Data</w:t>
                            </w:r>
                            <w:r w:rsidRPr="00A402E4">
                              <w:rPr>
                                <w:rFonts w:ascii="Times New Roman" w:hAnsi="Times New Roman" w:cs="Times New Roman"/>
                              </w:rPr>
                              <w:t>T</w:t>
                            </w:r>
                            <w:r>
                              <w:rPr>
                                <w:rFonts w:ascii="Times New Roman" w:hAnsi="Times New Roman" w:cs="Times New Roman"/>
                              </w:rPr>
                              <w:t>RAC</w:t>
                            </w:r>
                            <w:r w:rsidRPr="00A402E4">
                              <w:rPr>
                                <w:rFonts w:ascii="Times New Roman" w:hAnsi="Times New Roman" w:cs="Times New Roman"/>
                              </w:rPr>
                              <w:t>) for this app from production to /is/qa/&lt;CID&gt;/AuditYYYY/&lt;JID&gt;/</w:t>
                            </w:r>
                          </w:p>
                          <w:p w14:paraId="198476D7" w14:textId="77777777" w:rsidR="006C0BAB" w:rsidRPr="00A402E4" w:rsidRDefault="006C0BAB" w:rsidP="006C0BAB">
                            <w:pPr>
                              <w:pStyle w:val="ListParagraph"/>
                              <w:numPr>
                                <w:ilvl w:val="0"/>
                                <w:numId w:val="14"/>
                              </w:numPr>
                              <w:spacing w:line="240" w:lineRule="auto"/>
                              <w:rPr>
                                <w:rFonts w:ascii="Times New Roman" w:hAnsi="Times New Roman" w:cs="Times New Roman"/>
                              </w:rPr>
                            </w:pPr>
                            <w:r w:rsidRPr="00A402E4">
                              <w:rPr>
                                <w:rFonts w:ascii="Times New Roman" w:hAnsi="Times New Roman" w:cs="Times New Roman"/>
                              </w:rPr>
                              <w:t>Like this for daily letters UTCU will be in --- /</w:t>
                            </w:r>
                            <w:proofErr w:type="spellStart"/>
                            <w:r w:rsidRPr="00A402E4">
                              <w:rPr>
                                <w:rFonts w:ascii="Times New Roman" w:hAnsi="Times New Roman" w:cs="Times New Roman"/>
                              </w:rPr>
                              <w:t>iss</w:t>
                            </w:r>
                            <w:proofErr w:type="spellEnd"/>
                            <w:r w:rsidRPr="00A402E4">
                              <w:rPr>
                                <w:rFonts w:ascii="Times New Roman" w:hAnsi="Times New Roman" w:cs="Times New Roman"/>
                              </w:rPr>
                              <w:t>/</w:t>
                            </w:r>
                            <w:proofErr w:type="spellStart"/>
                            <w:r w:rsidRPr="00A402E4">
                              <w:rPr>
                                <w:rFonts w:ascii="Times New Roman" w:hAnsi="Times New Roman" w:cs="Times New Roman"/>
                              </w:rPr>
                              <w:t>qa</w:t>
                            </w:r>
                            <w:proofErr w:type="spellEnd"/>
                            <w:r w:rsidRPr="00A402E4">
                              <w:rPr>
                                <w:rFonts w:ascii="Times New Roman" w:hAnsi="Times New Roman" w:cs="Times New Roman"/>
                              </w:rPr>
                              <w:t>/UTCU/Audit2018/DL/</w:t>
                            </w:r>
                          </w:p>
                          <w:p w14:paraId="09CFDB91" w14:textId="77777777" w:rsidR="006C0BAB" w:rsidRPr="00A402E4" w:rsidRDefault="006C0BAB" w:rsidP="006C0BAB">
                            <w:pPr>
                              <w:pStyle w:val="ListParagraph"/>
                              <w:numPr>
                                <w:ilvl w:val="0"/>
                                <w:numId w:val="14"/>
                              </w:numPr>
                              <w:spacing w:line="240" w:lineRule="auto"/>
                              <w:rPr>
                                <w:rFonts w:ascii="Times New Roman" w:hAnsi="Times New Roman" w:cs="Times New Roman"/>
                              </w:rPr>
                            </w:pPr>
                            <w:r w:rsidRPr="00A402E4">
                              <w:rPr>
                                <w:rFonts w:ascii="Times New Roman" w:hAnsi="Times New Roman" w:cs="Times New Roman"/>
                              </w:rPr>
                              <w:t>Provide print samples from the print files from</w:t>
                            </w:r>
                          </w:p>
                          <w:p w14:paraId="06270BC4" w14:textId="77777777" w:rsidR="006C0BAB" w:rsidRPr="00A402E4" w:rsidRDefault="006C0BAB" w:rsidP="006C0BAB">
                            <w:pPr>
                              <w:pStyle w:val="ListParagraph"/>
                              <w:numPr>
                                <w:ilvl w:val="0"/>
                                <w:numId w:val="14"/>
                              </w:numPr>
                              <w:spacing w:line="240" w:lineRule="auto"/>
                              <w:rPr>
                                <w:rFonts w:ascii="Times New Roman" w:hAnsi="Times New Roman" w:cs="Times New Roman"/>
                              </w:rPr>
                            </w:pPr>
                            <w:r w:rsidRPr="00A402E4">
                              <w:rPr>
                                <w:rFonts w:ascii="Times New Roman" w:hAnsi="Times New Roman" w:cs="Times New Roman"/>
                              </w:rPr>
                              <w:t>4.oz</w:t>
                            </w:r>
                          </w:p>
                          <w:p w14:paraId="22FB19A0" w14:textId="77777777" w:rsidR="006C0BAB" w:rsidRPr="00A402E4" w:rsidRDefault="006C0BAB" w:rsidP="006C0BAB">
                            <w:pPr>
                              <w:pStyle w:val="ListParagraph"/>
                              <w:numPr>
                                <w:ilvl w:val="0"/>
                                <w:numId w:val="14"/>
                              </w:numPr>
                              <w:spacing w:line="240" w:lineRule="auto"/>
                              <w:rPr>
                                <w:rFonts w:ascii="Times New Roman" w:hAnsi="Times New Roman" w:cs="Times New Roman"/>
                              </w:rPr>
                            </w:pPr>
                            <w:r w:rsidRPr="00A402E4">
                              <w:rPr>
                                <w:rFonts w:ascii="Times New Roman" w:hAnsi="Times New Roman" w:cs="Times New Roman"/>
                              </w:rPr>
                              <w:t>Hvy</w:t>
                            </w:r>
                          </w:p>
                          <w:p w14:paraId="1612C42D" w14:textId="77777777" w:rsidR="006C0BAB" w:rsidRPr="00A402E4" w:rsidRDefault="006C0BAB" w:rsidP="006C0BAB">
                            <w:pPr>
                              <w:pStyle w:val="ListParagraph"/>
                              <w:numPr>
                                <w:ilvl w:val="0"/>
                                <w:numId w:val="14"/>
                              </w:numPr>
                              <w:spacing w:line="240" w:lineRule="auto"/>
                              <w:rPr>
                                <w:rFonts w:ascii="Times New Roman" w:hAnsi="Times New Roman" w:cs="Times New Roman"/>
                              </w:rPr>
                            </w:pPr>
                            <w:r w:rsidRPr="00A402E4">
                              <w:rPr>
                                <w:rFonts w:ascii="Times New Roman" w:hAnsi="Times New Roman" w:cs="Times New Roman"/>
                              </w:rPr>
                              <w:t>Move JEFs to QA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A53C59" id="_x0000_s1042" type="#_x0000_t202" style="position:absolute;margin-left:106.9pt;margin-top:22.05pt;width:265.45pt;height:13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">
                <v:textbox>
                  <w:txbxContent>
                    <w:p w14:paraId="644DD8D6" w14:textId="77777777" w:rsidR="006C0BAB" w:rsidRPr="00A402E4" w:rsidRDefault="006C0BAB" w:rsidP="006C0BAB">
                      <w:pPr>
                        <w:pStyle w:val="ListParagraph"/>
                        <w:numPr>
                          <w:ilvl w:val="0"/>
                          <w:numId w:val="14"/>
                        </w:numPr>
                        <w:spacing w:line="240" w:lineRule="auto"/>
                        <w:rPr>
                          <w:rFonts w:ascii="Times New Roman" w:hAnsi="Times New Roman" w:cs="Times New Roman"/>
                        </w:rPr>
                      </w:pPr>
                      <w:r w:rsidRPr="00A402E4">
                        <w:rPr>
                          <w:rFonts w:ascii="Times New Roman" w:hAnsi="Times New Roman" w:cs="Times New Roman"/>
                        </w:rPr>
                        <w:t xml:space="preserve">Export all </w:t>
                      </w:r>
                      <w:r>
                        <w:rPr>
                          <w:rFonts w:ascii="Times New Roman" w:hAnsi="Times New Roman" w:cs="Times New Roman"/>
                        </w:rPr>
                        <w:t>t</w:t>
                      </w:r>
                      <w:r w:rsidRPr="00A402E4">
                        <w:rPr>
                          <w:rFonts w:ascii="Times New Roman" w:hAnsi="Times New Roman" w:cs="Times New Roman"/>
                        </w:rPr>
                        <w:t>he projects (</w:t>
                      </w:r>
                      <w:r>
                        <w:rPr>
                          <w:rFonts w:ascii="Times New Roman" w:hAnsi="Times New Roman" w:cs="Times New Roman"/>
                        </w:rPr>
                        <w:t>List is</w:t>
                      </w:r>
                      <w:r w:rsidRPr="00A402E4">
                        <w:rPr>
                          <w:rFonts w:ascii="Times New Roman" w:hAnsi="Times New Roman" w:cs="Times New Roman"/>
                        </w:rPr>
                        <w:t xml:space="preserve"> from </w:t>
                      </w:r>
                      <w:r>
                        <w:rPr>
                          <w:rFonts w:ascii="Times New Roman" w:hAnsi="Times New Roman" w:cs="Times New Roman"/>
                        </w:rPr>
                        <w:t>Data</w:t>
                      </w:r>
                      <w:r w:rsidRPr="00A402E4">
                        <w:rPr>
                          <w:rFonts w:ascii="Times New Roman" w:hAnsi="Times New Roman" w:cs="Times New Roman"/>
                        </w:rPr>
                        <w:t>T</w:t>
                      </w:r>
                      <w:r>
                        <w:rPr>
                          <w:rFonts w:ascii="Times New Roman" w:hAnsi="Times New Roman" w:cs="Times New Roman"/>
                        </w:rPr>
                        <w:t>RAC</w:t>
                      </w:r>
                      <w:r w:rsidRPr="00A402E4">
                        <w:rPr>
                          <w:rFonts w:ascii="Times New Roman" w:hAnsi="Times New Roman" w:cs="Times New Roman"/>
                        </w:rPr>
                        <w:t>) for this app from production to /is/qa/&lt;CID&gt;/AuditYYYY/&lt;JID&gt;/</w:t>
                      </w:r>
                    </w:p>
                    <w:p w14:paraId="198476D7" w14:textId="77777777" w:rsidR="006C0BAB" w:rsidRPr="00A402E4" w:rsidRDefault="006C0BAB" w:rsidP="006C0BAB">
                      <w:pPr>
                        <w:pStyle w:val="ListParagraph"/>
                        <w:numPr>
                          <w:ilvl w:val="0"/>
                          <w:numId w:val="14"/>
                        </w:numPr>
                        <w:spacing w:line="240" w:lineRule="auto"/>
                        <w:rPr>
                          <w:rFonts w:ascii="Times New Roman" w:hAnsi="Times New Roman" w:cs="Times New Roman"/>
                        </w:rPr>
                      </w:pPr>
                      <w:r w:rsidRPr="00A402E4">
                        <w:rPr>
                          <w:rFonts w:ascii="Times New Roman" w:hAnsi="Times New Roman" w:cs="Times New Roman"/>
                        </w:rPr>
                        <w:t>Like this for daily letters UTCU will be in --- /</w:t>
                      </w:r>
                      <w:proofErr w:type="spellStart"/>
                      <w:r w:rsidRPr="00A402E4">
                        <w:rPr>
                          <w:rFonts w:ascii="Times New Roman" w:hAnsi="Times New Roman" w:cs="Times New Roman"/>
                        </w:rPr>
                        <w:t>iss</w:t>
                      </w:r>
                      <w:proofErr w:type="spellEnd"/>
                      <w:r w:rsidRPr="00A402E4">
                        <w:rPr>
                          <w:rFonts w:ascii="Times New Roman" w:hAnsi="Times New Roman" w:cs="Times New Roman"/>
                        </w:rPr>
                        <w:t>/</w:t>
                      </w:r>
                      <w:proofErr w:type="spellStart"/>
                      <w:r w:rsidRPr="00A402E4">
                        <w:rPr>
                          <w:rFonts w:ascii="Times New Roman" w:hAnsi="Times New Roman" w:cs="Times New Roman"/>
                        </w:rPr>
                        <w:t>qa</w:t>
                      </w:r>
                      <w:proofErr w:type="spellEnd"/>
                      <w:r w:rsidRPr="00A402E4">
                        <w:rPr>
                          <w:rFonts w:ascii="Times New Roman" w:hAnsi="Times New Roman" w:cs="Times New Roman"/>
                        </w:rPr>
                        <w:t>/UTCU/Audit2018/DL/</w:t>
                      </w:r>
                    </w:p>
                    <w:p w14:paraId="09CFDB91" w14:textId="77777777" w:rsidR="006C0BAB" w:rsidRPr="00A402E4" w:rsidRDefault="006C0BAB" w:rsidP="006C0BAB">
                      <w:pPr>
                        <w:pStyle w:val="ListParagraph"/>
                        <w:numPr>
                          <w:ilvl w:val="0"/>
                          <w:numId w:val="14"/>
                        </w:numPr>
                        <w:spacing w:line="240" w:lineRule="auto"/>
                        <w:rPr>
                          <w:rFonts w:ascii="Times New Roman" w:hAnsi="Times New Roman" w:cs="Times New Roman"/>
                        </w:rPr>
                      </w:pPr>
                      <w:r w:rsidRPr="00A402E4">
                        <w:rPr>
                          <w:rFonts w:ascii="Times New Roman" w:hAnsi="Times New Roman" w:cs="Times New Roman"/>
                        </w:rPr>
                        <w:t>Provide print samples from the print files from</w:t>
                      </w:r>
                    </w:p>
                    <w:p w14:paraId="06270BC4" w14:textId="77777777" w:rsidR="006C0BAB" w:rsidRPr="00A402E4" w:rsidRDefault="006C0BAB" w:rsidP="006C0BAB">
                      <w:pPr>
                        <w:pStyle w:val="ListParagraph"/>
                        <w:numPr>
                          <w:ilvl w:val="0"/>
                          <w:numId w:val="14"/>
                        </w:numPr>
                        <w:spacing w:line="240" w:lineRule="auto"/>
                        <w:rPr>
                          <w:rFonts w:ascii="Times New Roman" w:hAnsi="Times New Roman" w:cs="Times New Roman"/>
                        </w:rPr>
                      </w:pPr>
                      <w:r w:rsidRPr="00A402E4">
                        <w:rPr>
                          <w:rFonts w:ascii="Times New Roman" w:hAnsi="Times New Roman" w:cs="Times New Roman"/>
                        </w:rPr>
                        <w:t>4.oz</w:t>
                      </w:r>
                    </w:p>
                    <w:p w14:paraId="22FB19A0" w14:textId="77777777" w:rsidR="006C0BAB" w:rsidRPr="00A402E4" w:rsidRDefault="006C0BAB" w:rsidP="006C0BAB">
                      <w:pPr>
                        <w:pStyle w:val="ListParagraph"/>
                        <w:numPr>
                          <w:ilvl w:val="0"/>
                          <w:numId w:val="14"/>
                        </w:numPr>
                        <w:spacing w:line="240" w:lineRule="auto"/>
                        <w:rPr>
                          <w:rFonts w:ascii="Times New Roman" w:hAnsi="Times New Roman" w:cs="Times New Roman"/>
                        </w:rPr>
                      </w:pPr>
                      <w:r w:rsidRPr="00A402E4">
                        <w:rPr>
                          <w:rFonts w:ascii="Times New Roman" w:hAnsi="Times New Roman" w:cs="Times New Roman"/>
                        </w:rPr>
                        <w:t>Hvy</w:t>
                      </w:r>
                    </w:p>
                    <w:p w14:paraId="1612C42D" w14:textId="77777777" w:rsidR="006C0BAB" w:rsidRPr="00A402E4" w:rsidRDefault="006C0BAB" w:rsidP="006C0BAB">
                      <w:pPr>
                        <w:pStyle w:val="ListParagraph"/>
                        <w:numPr>
                          <w:ilvl w:val="0"/>
                          <w:numId w:val="14"/>
                        </w:numPr>
                        <w:spacing w:line="240" w:lineRule="auto"/>
                        <w:rPr>
                          <w:rFonts w:ascii="Times New Roman" w:hAnsi="Times New Roman" w:cs="Times New Roman"/>
                        </w:rPr>
                      </w:pPr>
                      <w:r w:rsidRPr="00A402E4">
                        <w:rPr>
                          <w:rFonts w:ascii="Times New Roman" w:hAnsi="Times New Roman" w:cs="Times New Roman"/>
                        </w:rPr>
                        <w:t>Move JEFs to QA request</w:t>
                      </w:r>
                    </w:p>
                  </w:txbxContent>
                </v:textbox>
              </v:shape>
            </w:pict>
          </mc:Fallback>
        </mc:AlternateContent>
      </w:r>
      <w:bookmarkEnd w:id="6"/>
    </w:p>
    <w:p w14:paraId="04D58717" w14:textId="7CD48DE0" w:rsidR="006C0BAB" w:rsidRPr="00D93540" w:rsidRDefault="006C0BAB" w:rsidP="00583FFF">
      <w:pPr>
        <w:spacing w:line="360" w:lineRule="auto"/>
      </w:pPr>
    </w:p>
    <w:p w14:paraId="0EAC2C57" w14:textId="4BDDE05F" w:rsidR="006C0BAB" w:rsidRPr="00B77735" w:rsidRDefault="006C0BAB" w:rsidP="00583FFF">
      <w:pPr>
        <w:spacing w:line="360" w:lineRule="auto"/>
        <w:rPr>
          <w:rFonts w:ascii="Times New Roman" w:hAnsi="Times New Roman" w:cs="Times New Roman"/>
        </w:rPr>
      </w:pPr>
    </w:p>
    <w:p w14:paraId="7E2DB4CF" w14:textId="2D8E3D76" w:rsidR="006C0BAB" w:rsidRPr="00B77735" w:rsidRDefault="006C0BAB" w:rsidP="00583FFF">
      <w:pPr>
        <w:spacing w:line="360" w:lineRule="auto"/>
        <w:rPr>
          <w:rFonts w:ascii="Times New Roman" w:hAnsi="Times New Roman" w:cs="Times New Roman"/>
        </w:rPr>
      </w:pPr>
    </w:p>
    <w:p w14:paraId="3A7E53AC" w14:textId="327E575D" w:rsidR="006C0BAB" w:rsidRPr="00B77735" w:rsidRDefault="006C0BAB" w:rsidP="00583FFF">
      <w:pPr>
        <w:spacing w:line="360" w:lineRule="auto"/>
        <w:rPr>
          <w:rFonts w:ascii="Times New Roman" w:hAnsi="Times New Roman" w:cs="Times New Roman"/>
        </w:rPr>
      </w:pPr>
    </w:p>
    <w:p w14:paraId="1B5CCBAC" w14:textId="78E86A58" w:rsidR="006C0BAB" w:rsidRPr="00B77735" w:rsidRDefault="006C0BAB" w:rsidP="00583FFF">
      <w:pPr>
        <w:spacing w:line="360" w:lineRule="auto"/>
        <w:rPr>
          <w:rFonts w:ascii="Times New Roman" w:hAnsi="Times New Roman" w:cs="Times New Roman"/>
        </w:rPr>
      </w:pPr>
    </w:p>
    <w:p w14:paraId="476923FB" w14:textId="4EA69BB0" w:rsidR="006C0BAB" w:rsidRPr="003F6E3D" w:rsidRDefault="006C0BAB" w:rsidP="00583FFF">
      <w:pPr>
        <w:pStyle w:val="Heading3"/>
        <w:spacing w:line="360" w:lineRule="auto"/>
        <w:rPr>
          <w:rFonts w:ascii="Times New Roman" w:hAnsi="Times New Roman" w:cs="Times New Roman"/>
          <w:color w:val="auto"/>
          <w:sz w:val="24"/>
          <w:szCs w:val="24"/>
        </w:rPr>
      </w:pPr>
      <w:bookmarkStart w:id="7" w:name="_Toc521566376"/>
      <w:r w:rsidRPr="003F6E3D">
        <w:rPr>
          <w:rFonts w:ascii="Times New Roman" w:hAnsi="Times New Roman" w:cs="Times New Roman"/>
          <w:color w:val="auto"/>
          <w:sz w:val="24"/>
          <w:szCs w:val="24"/>
        </w:rPr>
        <w:t>ISD Department Responsibilities</w:t>
      </w:r>
      <w:bookmarkEnd w:id="7"/>
    </w:p>
    <w:p w14:paraId="4936996B" w14:textId="77777777" w:rsidR="006C0BAB" w:rsidRDefault="006C0BAB" w:rsidP="00583FFF">
      <w:pPr>
        <w:tabs>
          <w:tab w:val="left" w:pos="6930"/>
        </w:tabs>
        <w:spacing w:line="360" w:lineRule="auto"/>
        <w:rPr>
          <w:rFonts w:ascii="Times New Roman" w:hAnsi="Times New Roman" w:cs="Times New Roman"/>
        </w:rPr>
      </w:pPr>
      <w:r w:rsidRPr="00B77735">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7EB98CEE" wp14:editId="19007D64">
                <wp:simplePos x="0" y="0"/>
                <wp:positionH relativeFrom="column">
                  <wp:posOffset>1446530</wp:posOffset>
                </wp:positionH>
                <wp:positionV relativeFrom="paragraph">
                  <wp:posOffset>69670</wp:posOffset>
                </wp:positionV>
                <wp:extent cx="3315989" cy="2518012"/>
                <wp:effectExtent l="0" t="0" r="17780" b="158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5989" cy="2518012"/>
                        </a:xfrm>
                        <a:prstGeom prst="rect">
                          <a:avLst/>
                        </a:prstGeom>
                        <a:solidFill>
                          <a:srgbClr val="FFFFFF"/>
                        </a:solidFill>
                        <a:ln w="9525">
                          <a:solidFill>
                            <a:srgbClr val="000000"/>
                          </a:solidFill>
                          <a:miter lim="800000"/>
                          <a:headEnd/>
                          <a:tailEnd/>
                        </a:ln>
                      </wps:spPr>
                      <wps:txbx>
                        <w:txbxContent>
                          <w:p w14:paraId="68FCBCE6" w14:textId="77777777" w:rsidR="006C0BAB" w:rsidRPr="00A402E4" w:rsidRDefault="006C0BAB" w:rsidP="006C0BAB">
                            <w:pPr>
                              <w:spacing w:after="120" w:line="240" w:lineRule="auto"/>
                              <w:rPr>
                                <w:rFonts w:ascii="Times New Roman" w:hAnsi="Times New Roman" w:cs="Times New Roman"/>
                              </w:rPr>
                            </w:pPr>
                            <w:r w:rsidRPr="00A402E4">
                              <w:rPr>
                                <w:rFonts w:ascii="Times New Roman" w:hAnsi="Times New Roman" w:cs="Times New Roman"/>
                              </w:rPr>
                              <w:t xml:space="preserve">InfoTRAC – </w:t>
                            </w:r>
                            <w:r>
                              <w:rPr>
                                <w:rFonts w:ascii="Times New Roman" w:hAnsi="Times New Roman" w:cs="Times New Roman"/>
                              </w:rPr>
                              <w:t>Provide d</w:t>
                            </w:r>
                            <w:r w:rsidRPr="00A402E4">
                              <w:rPr>
                                <w:rFonts w:ascii="Times New Roman" w:hAnsi="Times New Roman" w:cs="Times New Roman"/>
                              </w:rPr>
                              <w:t>etails (</w:t>
                            </w:r>
                            <w:r>
                              <w:rPr>
                                <w:rFonts w:ascii="Times New Roman" w:hAnsi="Times New Roman" w:cs="Times New Roman"/>
                              </w:rPr>
                              <w:t>as specified on contract</w:t>
                            </w:r>
                            <w:r w:rsidRPr="00A402E4">
                              <w:rPr>
                                <w:rFonts w:ascii="Times New Roman" w:hAnsi="Times New Roman" w:cs="Times New Roman"/>
                              </w:rPr>
                              <w:t>)</w:t>
                            </w:r>
                            <w:r>
                              <w:rPr>
                                <w:rFonts w:ascii="Times New Roman" w:hAnsi="Times New Roman" w:cs="Times New Roman"/>
                              </w:rPr>
                              <w:t>, e.g.:</w:t>
                            </w:r>
                          </w:p>
                          <w:p w14:paraId="42E7B97E" w14:textId="77777777" w:rsidR="006C0BAB" w:rsidRPr="00A402E4" w:rsidRDefault="006C0BAB" w:rsidP="006C0BAB">
                            <w:pPr>
                              <w:pStyle w:val="ListParagraph"/>
                              <w:numPr>
                                <w:ilvl w:val="0"/>
                                <w:numId w:val="15"/>
                              </w:numPr>
                              <w:spacing w:after="120" w:line="240" w:lineRule="auto"/>
                              <w:rPr>
                                <w:rFonts w:ascii="Times New Roman" w:hAnsi="Times New Roman" w:cs="Times New Roman"/>
                              </w:rPr>
                            </w:pPr>
                            <w:r w:rsidRPr="00A402E4">
                              <w:rPr>
                                <w:rFonts w:ascii="Times New Roman" w:hAnsi="Times New Roman" w:cs="Times New Roman"/>
                              </w:rPr>
                              <w:t>Inventory</w:t>
                            </w:r>
                          </w:p>
                          <w:p w14:paraId="4EC3ECDE" w14:textId="77777777" w:rsidR="006C0BAB" w:rsidRPr="00A402E4" w:rsidRDefault="006C0BAB" w:rsidP="006C0BAB">
                            <w:pPr>
                              <w:pStyle w:val="ListParagraph"/>
                              <w:numPr>
                                <w:ilvl w:val="0"/>
                                <w:numId w:val="15"/>
                              </w:numPr>
                              <w:spacing w:after="120" w:line="240" w:lineRule="auto"/>
                              <w:rPr>
                                <w:rFonts w:ascii="Times New Roman" w:hAnsi="Times New Roman" w:cs="Times New Roman"/>
                              </w:rPr>
                            </w:pPr>
                            <w:r w:rsidRPr="00A402E4">
                              <w:rPr>
                                <w:rFonts w:ascii="Times New Roman" w:hAnsi="Times New Roman" w:cs="Times New Roman"/>
                              </w:rPr>
                              <w:t>Job status</w:t>
                            </w:r>
                          </w:p>
                          <w:p w14:paraId="4D62CF2C" w14:textId="77777777" w:rsidR="006C0BAB" w:rsidRPr="00A402E4" w:rsidRDefault="006C0BAB" w:rsidP="006C0BAB">
                            <w:pPr>
                              <w:pStyle w:val="ListParagraph"/>
                              <w:numPr>
                                <w:ilvl w:val="0"/>
                                <w:numId w:val="15"/>
                              </w:numPr>
                              <w:spacing w:after="120" w:line="240" w:lineRule="auto"/>
                              <w:rPr>
                                <w:rFonts w:ascii="Times New Roman" w:hAnsi="Times New Roman" w:cs="Times New Roman"/>
                              </w:rPr>
                            </w:pPr>
                            <w:r w:rsidRPr="00A402E4">
                              <w:rPr>
                                <w:rFonts w:ascii="Times New Roman" w:hAnsi="Times New Roman" w:cs="Times New Roman"/>
                              </w:rPr>
                              <w:t>Online proofing</w:t>
                            </w:r>
                          </w:p>
                          <w:p w14:paraId="62B2B29C" w14:textId="77777777" w:rsidR="006C0BAB" w:rsidRPr="00A402E4" w:rsidRDefault="006C0BAB" w:rsidP="006C0BAB">
                            <w:pPr>
                              <w:pStyle w:val="ListParagraph"/>
                              <w:numPr>
                                <w:ilvl w:val="0"/>
                                <w:numId w:val="15"/>
                              </w:numPr>
                              <w:spacing w:after="120" w:line="240" w:lineRule="auto"/>
                              <w:rPr>
                                <w:rFonts w:ascii="Times New Roman" w:hAnsi="Times New Roman" w:cs="Times New Roman"/>
                              </w:rPr>
                            </w:pPr>
                            <w:r w:rsidRPr="00A402E4">
                              <w:rPr>
                                <w:rFonts w:ascii="Times New Roman" w:hAnsi="Times New Roman" w:cs="Times New Roman"/>
                              </w:rPr>
                              <w:t>Mail tracking</w:t>
                            </w:r>
                          </w:p>
                          <w:p w14:paraId="7C7AEC86" w14:textId="77777777" w:rsidR="006C0BAB" w:rsidRPr="00A402E4" w:rsidRDefault="006C0BAB" w:rsidP="006C0BAB">
                            <w:pPr>
                              <w:pStyle w:val="ListParagraph"/>
                              <w:numPr>
                                <w:ilvl w:val="0"/>
                                <w:numId w:val="15"/>
                              </w:numPr>
                              <w:spacing w:after="120" w:line="240" w:lineRule="auto"/>
                              <w:rPr>
                                <w:rFonts w:ascii="Times New Roman" w:hAnsi="Times New Roman" w:cs="Times New Roman"/>
                              </w:rPr>
                            </w:pPr>
                            <w:r w:rsidRPr="00A402E4">
                              <w:rPr>
                                <w:rFonts w:ascii="Times New Roman" w:hAnsi="Times New Roman" w:cs="Times New Roman"/>
                              </w:rPr>
                              <w:t>Eside- update SOW with all recent updates</w:t>
                            </w:r>
                          </w:p>
                          <w:p w14:paraId="12D0D96D" w14:textId="77777777" w:rsidR="006C0BAB" w:rsidRPr="00A402E4" w:rsidRDefault="006C0BAB" w:rsidP="006C0BAB">
                            <w:pPr>
                              <w:pStyle w:val="ListParagraph"/>
                              <w:numPr>
                                <w:ilvl w:val="0"/>
                                <w:numId w:val="15"/>
                              </w:numPr>
                              <w:spacing w:after="120" w:line="240" w:lineRule="auto"/>
                              <w:rPr>
                                <w:rFonts w:ascii="Times New Roman" w:hAnsi="Times New Roman" w:cs="Times New Roman"/>
                              </w:rPr>
                            </w:pPr>
                            <w:r w:rsidRPr="00A402E4">
                              <w:rPr>
                                <w:rFonts w:ascii="Times New Roman" w:hAnsi="Times New Roman" w:cs="Times New Roman"/>
                              </w:rPr>
                              <w:t>Eside</w:t>
                            </w:r>
                          </w:p>
                          <w:p w14:paraId="7131F11A" w14:textId="77777777" w:rsidR="006C0BAB" w:rsidRPr="00A402E4" w:rsidRDefault="006C0BAB" w:rsidP="006C0BAB">
                            <w:pPr>
                              <w:pStyle w:val="ListParagraph"/>
                              <w:numPr>
                                <w:ilvl w:val="0"/>
                                <w:numId w:val="1"/>
                              </w:numPr>
                              <w:spacing w:after="120" w:line="240" w:lineRule="auto"/>
                              <w:rPr>
                                <w:rFonts w:ascii="Times New Roman" w:hAnsi="Times New Roman" w:cs="Times New Roman"/>
                              </w:rPr>
                            </w:pPr>
                            <w:r w:rsidRPr="00A402E4">
                              <w:rPr>
                                <w:rFonts w:ascii="Times New Roman" w:hAnsi="Times New Roman" w:cs="Times New Roman"/>
                              </w:rPr>
                              <w:t>AI site</w:t>
                            </w:r>
                          </w:p>
                          <w:p w14:paraId="23FB6FBA" w14:textId="77777777" w:rsidR="006C0BAB" w:rsidRPr="00A402E4" w:rsidRDefault="006C0BAB" w:rsidP="006C0BAB">
                            <w:pPr>
                              <w:pStyle w:val="ListParagraph"/>
                              <w:numPr>
                                <w:ilvl w:val="0"/>
                                <w:numId w:val="1"/>
                              </w:numPr>
                              <w:spacing w:after="120" w:line="240" w:lineRule="auto"/>
                              <w:rPr>
                                <w:rFonts w:ascii="Times New Roman" w:hAnsi="Times New Roman" w:cs="Times New Roman"/>
                              </w:rPr>
                            </w:pPr>
                            <w:r w:rsidRPr="00A402E4">
                              <w:rPr>
                                <w:rFonts w:ascii="Times New Roman" w:hAnsi="Times New Roman" w:cs="Times New Roman"/>
                              </w:rPr>
                              <w:t>SSO</w:t>
                            </w:r>
                          </w:p>
                          <w:p w14:paraId="7FFA0104" w14:textId="77777777" w:rsidR="006C0BAB" w:rsidRPr="00A402E4" w:rsidRDefault="006C0BAB" w:rsidP="006C0BAB">
                            <w:pPr>
                              <w:pStyle w:val="ListParagraph"/>
                              <w:numPr>
                                <w:ilvl w:val="0"/>
                                <w:numId w:val="1"/>
                              </w:numPr>
                              <w:spacing w:after="120" w:line="240" w:lineRule="auto"/>
                              <w:rPr>
                                <w:rFonts w:ascii="Times New Roman" w:hAnsi="Times New Roman" w:cs="Times New Roman"/>
                              </w:rPr>
                            </w:pPr>
                            <w:r w:rsidRPr="00A402E4">
                              <w:rPr>
                                <w:rFonts w:ascii="Times New Roman" w:hAnsi="Times New Roman" w:cs="Times New Roman"/>
                              </w:rPr>
                              <w:t>DSO</w:t>
                            </w:r>
                          </w:p>
                          <w:p w14:paraId="3505FD7A" w14:textId="77777777" w:rsidR="006C0BAB" w:rsidRPr="00A402E4" w:rsidRDefault="006C0BAB" w:rsidP="006C0BAB">
                            <w:pPr>
                              <w:pStyle w:val="ListParagraph"/>
                              <w:numPr>
                                <w:ilvl w:val="0"/>
                                <w:numId w:val="1"/>
                              </w:numPr>
                              <w:spacing w:after="120" w:line="240" w:lineRule="auto"/>
                              <w:rPr>
                                <w:rFonts w:ascii="Times New Roman" w:hAnsi="Times New Roman" w:cs="Times New Roman"/>
                              </w:rPr>
                            </w:pPr>
                            <w:r w:rsidRPr="00A402E4">
                              <w:rPr>
                                <w:rFonts w:ascii="Times New Roman" w:hAnsi="Times New Roman" w:cs="Times New Roman"/>
                              </w:rPr>
                              <w:t>Member Site</w:t>
                            </w:r>
                          </w:p>
                          <w:p w14:paraId="41D9F116" w14:textId="77777777" w:rsidR="006C0BAB" w:rsidRPr="00A402E4" w:rsidRDefault="006C0BAB" w:rsidP="006C0BAB">
                            <w:pPr>
                              <w:spacing w:after="120" w:line="240" w:lineRule="auto"/>
                              <w:rPr>
                                <w:rFonts w:ascii="Times New Roman" w:hAnsi="Times New Roman" w:cs="Times New Roman"/>
                              </w:rPr>
                            </w:pPr>
                            <w:r w:rsidRPr="00A402E4">
                              <w:rPr>
                                <w:rFonts w:ascii="Times New Roman" w:hAnsi="Times New Roman" w:cs="Times New Roman"/>
                              </w:rPr>
                              <w:t>Sync prod</w:t>
                            </w:r>
                            <w:r>
                              <w:rPr>
                                <w:rFonts w:ascii="Times New Roman" w:hAnsi="Times New Roman" w:cs="Times New Roman"/>
                              </w:rPr>
                              <w:t>uction</w:t>
                            </w:r>
                            <w:r w:rsidRPr="00A402E4">
                              <w:rPr>
                                <w:rFonts w:ascii="Times New Roman" w:hAnsi="Times New Roman" w:cs="Times New Roman"/>
                              </w:rPr>
                              <w:t xml:space="preserve"> code to stage before audit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B98CEE" id="_x0000_s1043" type="#_x0000_t202" style="position:absolute;margin-left:113.9pt;margin-top:5.5pt;width:261.1pt;height:19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">
                <v:textbox>
                  <w:txbxContent>
                    <w:p w14:paraId="68FCBCE6" w14:textId="77777777" w:rsidR="006C0BAB" w:rsidRPr="00A402E4" w:rsidRDefault="006C0BAB" w:rsidP="006C0BAB">
                      <w:pPr>
                        <w:spacing w:after="120" w:line="240" w:lineRule="auto"/>
                        <w:rPr>
                          <w:rFonts w:ascii="Times New Roman" w:hAnsi="Times New Roman" w:cs="Times New Roman"/>
                        </w:rPr>
                      </w:pPr>
                      <w:proofErr w:type="spellStart"/>
                      <w:r w:rsidRPr="00A402E4">
                        <w:rPr>
                          <w:rFonts w:ascii="Times New Roman" w:hAnsi="Times New Roman" w:cs="Times New Roman"/>
                        </w:rPr>
                        <w:t>InfoTRAC</w:t>
                      </w:r>
                      <w:proofErr w:type="spellEnd"/>
                      <w:r w:rsidRPr="00A402E4">
                        <w:rPr>
                          <w:rFonts w:ascii="Times New Roman" w:hAnsi="Times New Roman" w:cs="Times New Roman"/>
                        </w:rPr>
                        <w:t xml:space="preserve"> – </w:t>
                      </w:r>
                      <w:r>
                        <w:rPr>
                          <w:rFonts w:ascii="Times New Roman" w:hAnsi="Times New Roman" w:cs="Times New Roman"/>
                        </w:rPr>
                        <w:t>Provide d</w:t>
                      </w:r>
                      <w:r w:rsidRPr="00A402E4">
                        <w:rPr>
                          <w:rFonts w:ascii="Times New Roman" w:hAnsi="Times New Roman" w:cs="Times New Roman"/>
                        </w:rPr>
                        <w:t>etails (</w:t>
                      </w:r>
                      <w:r>
                        <w:rPr>
                          <w:rFonts w:ascii="Times New Roman" w:hAnsi="Times New Roman" w:cs="Times New Roman"/>
                        </w:rPr>
                        <w:t>as specified on contract</w:t>
                      </w:r>
                      <w:r w:rsidRPr="00A402E4">
                        <w:rPr>
                          <w:rFonts w:ascii="Times New Roman" w:hAnsi="Times New Roman" w:cs="Times New Roman"/>
                        </w:rPr>
                        <w:t>)</w:t>
                      </w:r>
                      <w:r>
                        <w:rPr>
                          <w:rFonts w:ascii="Times New Roman" w:hAnsi="Times New Roman" w:cs="Times New Roman"/>
                        </w:rPr>
                        <w:t>, e.g.:</w:t>
                      </w:r>
                    </w:p>
                    <w:p w14:paraId="42E7B97E" w14:textId="77777777" w:rsidR="006C0BAB" w:rsidRPr="00A402E4" w:rsidRDefault="006C0BAB" w:rsidP="006C0BAB">
                      <w:pPr>
                        <w:pStyle w:val="ListParagraph"/>
                        <w:numPr>
                          <w:ilvl w:val="0"/>
                          <w:numId w:val="15"/>
                        </w:numPr>
                        <w:spacing w:after="120" w:line="240" w:lineRule="auto"/>
                        <w:rPr>
                          <w:rFonts w:ascii="Times New Roman" w:hAnsi="Times New Roman" w:cs="Times New Roman"/>
                        </w:rPr>
                      </w:pPr>
                      <w:r w:rsidRPr="00A402E4">
                        <w:rPr>
                          <w:rFonts w:ascii="Times New Roman" w:hAnsi="Times New Roman" w:cs="Times New Roman"/>
                        </w:rPr>
                        <w:t>Inventory</w:t>
                      </w:r>
                    </w:p>
                    <w:p w14:paraId="4EC3ECDE" w14:textId="77777777" w:rsidR="006C0BAB" w:rsidRPr="00A402E4" w:rsidRDefault="006C0BAB" w:rsidP="006C0BAB">
                      <w:pPr>
                        <w:pStyle w:val="ListParagraph"/>
                        <w:numPr>
                          <w:ilvl w:val="0"/>
                          <w:numId w:val="15"/>
                        </w:numPr>
                        <w:spacing w:after="120" w:line="240" w:lineRule="auto"/>
                        <w:rPr>
                          <w:rFonts w:ascii="Times New Roman" w:hAnsi="Times New Roman" w:cs="Times New Roman"/>
                        </w:rPr>
                      </w:pPr>
                      <w:r w:rsidRPr="00A402E4">
                        <w:rPr>
                          <w:rFonts w:ascii="Times New Roman" w:hAnsi="Times New Roman" w:cs="Times New Roman"/>
                        </w:rPr>
                        <w:t>Job status</w:t>
                      </w:r>
                    </w:p>
                    <w:p w14:paraId="4D62CF2C" w14:textId="77777777" w:rsidR="006C0BAB" w:rsidRPr="00A402E4" w:rsidRDefault="006C0BAB" w:rsidP="006C0BAB">
                      <w:pPr>
                        <w:pStyle w:val="ListParagraph"/>
                        <w:numPr>
                          <w:ilvl w:val="0"/>
                          <w:numId w:val="15"/>
                        </w:numPr>
                        <w:spacing w:after="120" w:line="240" w:lineRule="auto"/>
                        <w:rPr>
                          <w:rFonts w:ascii="Times New Roman" w:hAnsi="Times New Roman" w:cs="Times New Roman"/>
                        </w:rPr>
                      </w:pPr>
                      <w:r w:rsidRPr="00A402E4">
                        <w:rPr>
                          <w:rFonts w:ascii="Times New Roman" w:hAnsi="Times New Roman" w:cs="Times New Roman"/>
                        </w:rPr>
                        <w:t>Online proofing</w:t>
                      </w:r>
                    </w:p>
                    <w:p w14:paraId="62B2B29C" w14:textId="77777777" w:rsidR="006C0BAB" w:rsidRPr="00A402E4" w:rsidRDefault="006C0BAB" w:rsidP="006C0BAB">
                      <w:pPr>
                        <w:pStyle w:val="ListParagraph"/>
                        <w:numPr>
                          <w:ilvl w:val="0"/>
                          <w:numId w:val="15"/>
                        </w:numPr>
                        <w:spacing w:after="120" w:line="240" w:lineRule="auto"/>
                        <w:rPr>
                          <w:rFonts w:ascii="Times New Roman" w:hAnsi="Times New Roman" w:cs="Times New Roman"/>
                        </w:rPr>
                      </w:pPr>
                      <w:r w:rsidRPr="00A402E4">
                        <w:rPr>
                          <w:rFonts w:ascii="Times New Roman" w:hAnsi="Times New Roman" w:cs="Times New Roman"/>
                        </w:rPr>
                        <w:t>Mail tracking</w:t>
                      </w:r>
                    </w:p>
                    <w:p w14:paraId="7C7AEC86" w14:textId="77777777" w:rsidR="006C0BAB" w:rsidRPr="00A402E4" w:rsidRDefault="006C0BAB" w:rsidP="006C0BAB">
                      <w:pPr>
                        <w:pStyle w:val="ListParagraph"/>
                        <w:numPr>
                          <w:ilvl w:val="0"/>
                          <w:numId w:val="15"/>
                        </w:numPr>
                        <w:spacing w:after="120" w:line="240" w:lineRule="auto"/>
                        <w:rPr>
                          <w:rFonts w:ascii="Times New Roman" w:hAnsi="Times New Roman" w:cs="Times New Roman"/>
                        </w:rPr>
                      </w:pPr>
                      <w:r w:rsidRPr="00A402E4">
                        <w:rPr>
                          <w:rFonts w:ascii="Times New Roman" w:hAnsi="Times New Roman" w:cs="Times New Roman"/>
                        </w:rPr>
                        <w:t>Eside- update SOW with all recent updates</w:t>
                      </w:r>
                    </w:p>
                    <w:p w14:paraId="12D0D96D" w14:textId="77777777" w:rsidR="006C0BAB" w:rsidRPr="00A402E4" w:rsidRDefault="006C0BAB" w:rsidP="006C0BAB">
                      <w:pPr>
                        <w:pStyle w:val="ListParagraph"/>
                        <w:numPr>
                          <w:ilvl w:val="0"/>
                          <w:numId w:val="15"/>
                        </w:numPr>
                        <w:spacing w:after="120" w:line="240" w:lineRule="auto"/>
                        <w:rPr>
                          <w:rFonts w:ascii="Times New Roman" w:hAnsi="Times New Roman" w:cs="Times New Roman"/>
                        </w:rPr>
                      </w:pPr>
                      <w:r w:rsidRPr="00A402E4">
                        <w:rPr>
                          <w:rFonts w:ascii="Times New Roman" w:hAnsi="Times New Roman" w:cs="Times New Roman"/>
                        </w:rPr>
                        <w:t>Eside</w:t>
                      </w:r>
                    </w:p>
                    <w:p w14:paraId="7131F11A" w14:textId="77777777" w:rsidR="006C0BAB" w:rsidRPr="00A402E4" w:rsidRDefault="006C0BAB" w:rsidP="006C0BAB">
                      <w:pPr>
                        <w:pStyle w:val="ListParagraph"/>
                        <w:numPr>
                          <w:ilvl w:val="0"/>
                          <w:numId w:val="1"/>
                        </w:numPr>
                        <w:spacing w:after="120" w:line="240" w:lineRule="auto"/>
                        <w:rPr>
                          <w:rFonts w:ascii="Times New Roman" w:hAnsi="Times New Roman" w:cs="Times New Roman"/>
                        </w:rPr>
                      </w:pPr>
                      <w:r w:rsidRPr="00A402E4">
                        <w:rPr>
                          <w:rFonts w:ascii="Times New Roman" w:hAnsi="Times New Roman" w:cs="Times New Roman"/>
                        </w:rPr>
                        <w:t>AI site</w:t>
                      </w:r>
                    </w:p>
                    <w:p w14:paraId="23FB6FBA" w14:textId="77777777" w:rsidR="006C0BAB" w:rsidRPr="00A402E4" w:rsidRDefault="006C0BAB" w:rsidP="006C0BAB">
                      <w:pPr>
                        <w:pStyle w:val="ListParagraph"/>
                        <w:numPr>
                          <w:ilvl w:val="0"/>
                          <w:numId w:val="1"/>
                        </w:numPr>
                        <w:spacing w:after="120" w:line="240" w:lineRule="auto"/>
                        <w:rPr>
                          <w:rFonts w:ascii="Times New Roman" w:hAnsi="Times New Roman" w:cs="Times New Roman"/>
                        </w:rPr>
                      </w:pPr>
                      <w:r w:rsidRPr="00A402E4">
                        <w:rPr>
                          <w:rFonts w:ascii="Times New Roman" w:hAnsi="Times New Roman" w:cs="Times New Roman"/>
                        </w:rPr>
                        <w:t>SSO</w:t>
                      </w:r>
                    </w:p>
                    <w:p w14:paraId="7FFA0104" w14:textId="77777777" w:rsidR="006C0BAB" w:rsidRPr="00A402E4" w:rsidRDefault="006C0BAB" w:rsidP="006C0BAB">
                      <w:pPr>
                        <w:pStyle w:val="ListParagraph"/>
                        <w:numPr>
                          <w:ilvl w:val="0"/>
                          <w:numId w:val="1"/>
                        </w:numPr>
                        <w:spacing w:after="120" w:line="240" w:lineRule="auto"/>
                        <w:rPr>
                          <w:rFonts w:ascii="Times New Roman" w:hAnsi="Times New Roman" w:cs="Times New Roman"/>
                        </w:rPr>
                      </w:pPr>
                      <w:r w:rsidRPr="00A402E4">
                        <w:rPr>
                          <w:rFonts w:ascii="Times New Roman" w:hAnsi="Times New Roman" w:cs="Times New Roman"/>
                        </w:rPr>
                        <w:t>DSO</w:t>
                      </w:r>
                    </w:p>
                    <w:p w14:paraId="3505FD7A" w14:textId="77777777" w:rsidR="006C0BAB" w:rsidRPr="00A402E4" w:rsidRDefault="006C0BAB" w:rsidP="006C0BAB">
                      <w:pPr>
                        <w:pStyle w:val="ListParagraph"/>
                        <w:numPr>
                          <w:ilvl w:val="0"/>
                          <w:numId w:val="1"/>
                        </w:numPr>
                        <w:spacing w:after="120" w:line="240" w:lineRule="auto"/>
                        <w:rPr>
                          <w:rFonts w:ascii="Times New Roman" w:hAnsi="Times New Roman" w:cs="Times New Roman"/>
                        </w:rPr>
                      </w:pPr>
                      <w:r w:rsidRPr="00A402E4">
                        <w:rPr>
                          <w:rFonts w:ascii="Times New Roman" w:hAnsi="Times New Roman" w:cs="Times New Roman"/>
                        </w:rPr>
                        <w:t>Member Site</w:t>
                      </w:r>
                    </w:p>
                    <w:p w14:paraId="41D9F116" w14:textId="77777777" w:rsidR="006C0BAB" w:rsidRPr="00A402E4" w:rsidRDefault="006C0BAB" w:rsidP="006C0BAB">
                      <w:pPr>
                        <w:spacing w:after="120" w:line="240" w:lineRule="auto"/>
                        <w:rPr>
                          <w:rFonts w:ascii="Times New Roman" w:hAnsi="Times New Roman" w:cs="Times New Roman"/>
                        </w:rPr>
                      </w:pPr>
                      <w:r w:rsidRPr="00A402E4">
                        <w:rPr>
                          <w:rFonts w:ascii="Times New Roman" w:hAnsi="Times New Roman" w:cs="Times New Roman"/>
                        </w:rPr>
                        <w:t>Sync prod</w:t>
                      </w:r>
                      <w:r>
                        <w:rPr>
                          <w:rFonts w:ascii="Times New Roman" w:hAnsi="Times New Roman" w:cs="Times New Roman"/>
                        </w:rPr>
                        <w:t>uction</w:t>
                      </w:r>
                      <w:r w:rsidRPr="00A402E4">
                        <w:rPr>
                          <w:rFonts w:ascii="Times New Roman" w:hAnsi="Times New Roman" w:cs="Times New Roman"/>
                        </w:rPr>
                        <w:t xml:space="preserve"> code to stage before audit</w:t>
                      </w:r>
                    </w:p>
                  </w:txbxContent>
                </v:textbox>
              </v:shape>
            </w:pict>
          </mc:Fallback>
        </mc:AlternateContent>
      </w:r>
    </w:p>
    <w:p w14:paraId="4EA8784F" w14:textId="77777777" w:rsidR="006C0BAB" w:rsidRPr="00B77735" w:rsidRDefault="006C0BAB" w:rsidP="00583FFF">
      <w:pPr>
        <w:tabs>
          <w:tab w:val="left" w:pos="6930"/>
        </w:tabs>
        <w:spacing w:line="360" w:lineRule="auto"/>
        <w:rPr>
          <w:rFonts w:ascii="Times New Roman" w:hAnsi="Times New Roman" w:cs="Times New Roman"/>
        </w:rPr>
      </w:pPr>
    </w:p>
    <w:p w14:paraId="0EC1D961" w14:textId="3DBD2246" w:rsidR="006C0BAB" w:rsidRDefault="006C0BAB" w:rsidP="00583FFF">
      <w:pPr>
        <w:pStyle w:val="ListParagraph"/>
        <w:spacing w:line="360" w:lineRule="auto"/>
        <w:rPr>
          <w:rStyle w:val="Heading2Char"/>
          <w:rFonts w:ascii="Times New Roman" w:eastAsiaTheme="minorHAnsi" w:hAnsi="Times New Roman" w:cs="Times New Roman"/>
          <w:b w:val="0"/>
          <w:bCs w:val="0"/>
          <w:color w:val="auto"/>
          <w:sz w:val="22"/>
          <w:szCs w:val="22"/>
        </w:rPr>
      </w:pPr>
    </w:p>
    <w:p w14:paraId="1BD8AE93" w14:textId="77777777" w:rsidR="006C0BAB" w:rsidRPr="006C0BAB" w:rsidRDefault="006C0BAB" w:rsidP="00583FFF">
      <w:pPr>
        <w:pStyle w:val="ListParagraph"/>
        <w:spacing w:line="360" w:lineRule="auto"/>
        <w:rPr>
          <w:rStyle w:val="Heading2Char"/>
          <w:rFonts w:ascii="Times New Roman" w:eastAsiaTheme="minorHAnsi" w:hAnsi="Times New Roman" w:cs="Times New Roman"/>
          <w:b w:val="0"/>
          <w:bCs w:val="0"/>
          <w:color w:val="auto"/>
          <w:sz w:val="22"/>
          <w:szCs w:val="22"/>
        </w:rPr>
      </w:pPr>
    </w:p>
    <w:p w14:paraId="13E971DD" w14:textId="1240324E" w:rsidR="00510C39" w:rsidRPr="003F6E3D" w:rsidRDefault="006C0BAB" w:rsidP="00583FFF">
      <w:pPr>
        <w:pStyle w:val="ListParagraph"/>
        <w:numPr>
          <w:ilvl w:val="0"/>
          <w:numId w:val="2"/>
        </w:numPr>
        <w:spacing w:line="360" w:lineRule="auto"/>
        <w:rPr>
          <w:rFonts w:ascii="Times New Roman" w:hAnsi="Times New Roman" w:cs="Times New Roman"/>
          <w:sz w:val="24"/>
          <w:szCs w:val="24"/>
        </w:rPr>
      </w:pPr>
      <w:bookmarkStart w:id="8" w:name="_Toc521566377"/>
      <w:r w:rsidRPr="003F6E3D">
        <w:rPr>
          <w:rStyle w:val="Heading2Char"/>
          <w:rFonts w:ascii="Times New Roman" w:hAnsi="Times New Roman" w:cs="Times New Roman"/>
          <w:color w:val="auto"/>
          <w:sz w:val="24"/>
          <w:szCs w:val="24"/>
        </w:rPr>
        <w:lastRenderedPageBreak/>
        <w:t xml:space="preserve">QA Conducts Audit - </w:t>
      </w:r>
      <w:r w:rsidRPr="003F6E3D">
        <w:rPr>
          <w:rStyle w:val="Heading2Char"/>
          <w:rFonts w:ascii="Times New Roman" w:hAnsi="Times New Roman" w:cs="Times New Roman"/>
          <w:b w:val="0"/>
          <w:color w:val="auto"/>
          <w:sz w:val="24"/>
          <w:szCs w:val="24"/>
        </w:rPr>
        <w:t>Upon completion of the audit, QA will</w:t>
      </w:r>
      <w:bookmarkEnd w:id="8"/>
      <w:r w:rsidRPr="003F6E3D">
        <w:rPr>
          <w:rStyle w:val="Heading2Char"/>
          <w:rFonts w:ascii="Times New Roman" w:hAnsi="Times New Roman" w:cs="Times New Roman"/>
          <w:b w:val="0"/>
          <w:color w:val="auto"/>
          <w:sz w:val="24"/>
          <w:szCs w:val="24"/>
        </w:rPr>
        <w:t xml:space="preserve"> </w:t>
      </w:r>
      <w:r w:rsidRPr="003F6E3D">
        <w:rPr>
          <w:rFonts w:ascii="Times New Roman" w:hAnsi="Times New Roman" w:cs="Times New Roman"/>
          <w:sz w:val="24"/>
          <w:szCs w:val="24"/>
        </w:rPr>
        <w:t xml:space="preserve">produce two reports per application, a “Findings” report </w:t>
      </w:r>
      <w:r w:rsidR="003F6E3D">
        <w:rPr>
          <w:rFonts w:ascii="Times New Roman" w:hAnsi="Times New Roman" w:cs="Times New Roman"/>
          <w:sz w:val="24"/>
          <w:szCs w:val="24"/>
        </w:rPr>
        <w:t xml:space="preserve">will be submitted in </w:t>
      </w:r>
      <w:r w:rsidRPr="003F6E3D">
        <w:rPr>
          <w:rFonts w:ascii="Times New Roman" w:hAnsi="Times New Roman" w:cs="Times New Roman"/>
          <w:sz w:val="24"/>
          <w:szCs w:val="24"/>
        </w:rPr>
        <w:t xml:space="preserve">word format and “Basic Functional Testing” </w:t>
      </w:r>
      <w:r w:rsidR="003F6E3D">
        <w:rPr>
          <w:rFonts w:ascii="Times New Roman" w:hAnsi="Times New Roman" w:cs="Times New Roman"/>
          <w:sz w:val="24"/>
          <w:szCs w:val="24"/>
        </w:rPr>
        <w:t xml:space="preserve">presented </w:t>
      </w:r>
      <w:r w:rsidRPr="003F6E3D">
        <w:rPr>
          <w:rFonts w:ascii="Times New Roman" w:hAnsi="Times New Roman" w:cs="Times New Roman"/>
          <w:sz w:val="24"/>
          <w:szCs w:val="24"/>
        </w:rPr>
        <w:t xml:space="preserve">in excel format. The </w:t>
      </w:r>
      <w:r w:rsidR="003F6E3D">
        <w:rPr>
          <w:rFonts w:ascii="Times New Roman" w:hAnsi="Times New Roman" w:cs="Times New Roman"/>
          <w:sz w:val="24"/>
          <w:szCs w:val="24"/>
        </w:rPr>
        <w:t>F</w:t>
      </w:r>
      <w:r w:rsidRPr="003F6E3D">
        <w:rPr>
          <w:rFonts w:ascii="Times New Roman" w:hAnsi="Times New Roman" w:cs="Times New Roman"/>
          <w:sz w:val="24"/>
          <w:szCs w:val="24"/>
        </w:rPr>
        <w:t>indings report will consist of three sections:</w:t>
      </w:r>
    </w:p>
    <w:p w14:paraId="50F98FC6" w14:textId="77777777" w:rsidR="006C0BAB" w:rsidRPr="003F6E3D" w:rsidRDefault="006C0BAB" w:rsidP="00583FFF">
      <w:pPr>
        <w:pStyle w:val="ListParagraph"/>
        <w:numPr>
          <w:ilvl w:val="1"/>
          <w:numId w:val="2"/>
        </w:numPr>
        <w:tabs>
          <w:tab w:val="left" w:pos="6930"/>
        </w:tabs>
        <w:spacing w:line="360" w:lineRule="auto"/>
        <w:jc w:val="both"/>
        <w:rPr>
          <w:rFonts w:ascii="Times New Roman" w:hAnsi="Times New Roman" w:cs="Times New Roman"/>
          <w:sz w:val="24"/>
          <w:szCs w:val="24"/>
        </w:rPr>
      </w:pPr>
      <w:r w:rsidRPr="003F6E3D">
        <w:rPr>
          <w:rFonts w:ascii="Times New Roman" w:hAnsi="Times New Roman" w:cs="Times New Roman"/>
          <w:sz w:val="24"/>
          <w:szCs w:val="24"/>
        </w:rPr>
        <w:t>SOW updates needed</w:t>
      </w:r>
    </w:p>
    <w:p w14:paraId="110D9133" w14:textId="77777777" w:rsidR="006C0BAB" w:rsidRDefault="006C0BAB" w:rsidP="00583FFF">
      <w:pPr>
        <w:pStyle w:val="ListParagraph"/>
        <w:numPr>
          <w:ilvl w:val="1"/>
          <w:numId w:val="2"/>
        </w:numPr>
        <w:tabs>
          <w:tab w:val="left" w:pos="6930"/>
        </w:tabs>
        <w:spacing w:line="360" w:lineRule="auto"/>
        <w:jc w:val="both"/>
        <w:rPr>
          <w:rFonts w:ascii="Times New Roman" w:hAnsi="Times New Roman" w:cs="Times New Roman"/>
          <w:sz w:val="24"/>
          <w:szCs w:val="24"/>
        </w:rPr>
      </w:pPr>
      <w:r w:rsidRPr="003F6E3D">
        <w:rPr>
          <w:rFonts w:ascii="Times New Roman" w:hAnsi="Times New Roman" w:cs="Times New Roman"/>
          <w:sz w:val="24"/>
          <w:szCs w:val="24"/>
        </w:rPr>
        <w:t>Code updates needed</w:t>
      </w:r>
    </w:p>
    <w:p w14:paraId="50880514" w14:textId="5734EC6C" w:rsidR="006C0BAB" w:rsidRDefault="00420B51" w:rsidP="00420B51">
      <w:pPr>
        <w:pStyle w:val="ListParagraph"/>
        <w:numPr>
          <w:ilvl w:val="1"/>
          <w:numId w:val="2"/>
        </w:numPr>
        <w:tabs>
          <w:tab w:val="left" w:pos="693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Items QA was </w:t>
      </w:r>
      <w:r w:rsidR="006C0BAB" w:rsidRPr="00420B51">
        <w:rPr>
          <w:rFonts w:ascii="Times New Roman" w:hAnsi="Times New Roman" w:cs="Times New Roman"/>
          <w:sz w:val="24"/>
          <w:szCs w:val="24"/>
        </w:rPr>
        <w:t>Unable to verify</w:t>
      </w:r>
      <w:r>
        <w:rPr>
          <w:rFonts w:ascii="Times New Roman" w:hAnsi="Times New Roman" w:cs="Times New Roman"/>
          <w:sz w:val="24"/>
          <w:szCs w:val="24"/>
        </w:rPr>
        <w:t xml:space="preserve"> ( lack of data, lack of information)</w:t>
      </w:r>
    </w:p>
    <w:p w14:paraId="31C7C09C" w14:textId="77777777" w:rsidR="00420B51" w:rsidRPr="00420B51" w:rsidRDefault="00420B51" w:rsidP="001610EB">
      <w:pPr>
        <w:pStyle w:val="ListParagraph"/>
        <w:tabs>
          <w:tab w:val="left" w:pos="6930"/>
        </w:tabs>
        <w:spacing w:line="360" w:lineRule="auto"/>
        <w:ind w:left="1440"/>
        <w:jc w:val="both"/>
        <w:rPr>
          <w:rStyle w:val="Heading2Char"/>
          <w:rFonts w:ascii="Times New Roman" w:eastAsiaTheme="minorHAnsi" w:hAnsi="Times New Roman" w:cs="Times New Roman"/>
          <w:b w:val="0"/>
          <w:bCs w:val="0"/>
          <w:color w:val="auto"/>
          <w:sz w:val="24"/>
          <w:szCs w:val="24"/>
        </w:rPr>
      </w:pPr>
    </w:p>
    <w:p w14:paraId="1DE0A3B2" w14:textId="77777777" w:rsidR="006C0BAB" w:rsidRPr="003F6E3D" w:rsidRDefault="006C0BAB" w:rsidP="00583FFF">
      <w:pPr>
        <w:pStyle w:val="ListParagraph"/>
        <w:spacing w:line="360" w:lineRule="auto"/>
        <w:rPr>
          <w:rFonts w:ascii="Times New Roman" w:hAnsi="Times New Roman" w:cs="Times New Roman"/>
          <w:sz w:val="24"/>
          <w:szCs w:val="24"/>
        </w:rPr>
      </w:pPr>
    </w:p>
    <w:p w14:paraId="5394AC88" w14:textId="7FCCD577" w:rsidR="006C0BAB" w:rsidRPr="003F6E3D" w:rsidRDefault="006C0BAB" w:rsidP="003F6E3D">
      <w:pPr>
        <w:pStyle w:val="ListParagraph"/>
        <w:numPr>
          <w:ilvl w:val="0"/>
          <w:numId w:val="2"/>
        </w:numPr>
        <w:spacing w:line="360" w:lineRule="auto"/>
        <w:jc w:val="both"/>
        <w:rPr>
          <w:rFonts w:ascii="Times New Roman" w:hAnsi="Times New Roman" w:cs="Times New Roman"/>
          <w:sz w:val="24"/>
          <w:szCs w:val="24"/>
        </w:rPr>
      </w:pPr>
      <w:bookmarkStart w:id="9" w:name="_Toc521566378"/>
      <w:r w:rsidRPr="003F6E3D">
        <w:rPr>
          <w:rStyle w:val="Heading2Char"/>
          <w:rFonts w:ascii="Times New Roman" w:hAnsi="Times New Roman" w:cs="Times New Roman"/>
          <w:color w:val="auto"/>
          <w:sz w:val="24"/>
          <w:szCs w:val="24"/>
        </w:rPr>
        <w:t>Presentation of Audit Findings</w:t>
      </w:r>
      <w:bookmarkEnd w:id="9"/>
      <w:r w:rsidRPr="003F6E3D">
        <w:rPr>
          <w:rStyle w:val="Heading2Char"/>
          <w:rFonts w:ascii="Times New Roman" w:hAnsi="Times New Roman" w:cs="Times New Roman"/>
          <w:color w:val="auto"/>
          <w:sz w:val="24"/>
          <w:szCs w:val="24"/>
        </w:rPr>
        <w:t xml:space="preserve"> </w:t>
      </w:r>
      <w:r w:rsidRPr="003F6E3D">
        <w:rPr>
          <w:rFonts w:ascii="Times New Roman" w:hAnsi="Times New Roman" w:cs="Times New Roman"/>
          <w:sz w:val="24"/>
          <w:szCs w:val="24"/>
        </w:rPr>
        <w:t>– Upon request by the Audit initiator, QA will present audit findings. The Audit initiator is responsible for coordinating the meeting and inviting concerned department staff and interested stakeholders. At minimum, the meeting outcome should:</w:t>
      </w:r>
    </w:p>
    <w:p w14:paraId="0A2B5237" w14:textId="0A43D599" w:rsidR="006C0BAB" w:rsidRPr="003F6E3D" w:rsidRDefault="006C0BAB" w:rsidP="003F6E3D">
      <w:pPr>
        <w:pStyle w:val="ListParagraph"/>
        <w:numPr>
          <w:ilvl w:val="1"/>
          <w:numId w:val="2"/>
        </w:numPr>
        <w:tabs>
          <w:tab w:val="left" w:pos="6930"/>
        </w:tabs>
        <w:spacing w:line="360" w:lineRule="auto"/>
        <w:jc w:val="both"/>
        <w:rPr>
          <w:rFonts w:ascii="Times New Roman" w:hAnsi="Times New Roman" w:cs="Times New Roman"/>
          <w:sz w:val="24"/>
          <w:szCs w:val="24"/>
        </w:rPr>
      </w:pPr>
      <w:r w:rsidRPr="003F6E3D">
        <w:rPr>
          <w:rFonts w:ascii="Times New Roman" w:hAnsi="Times New Roman" w:cs="Times New Roman"/>
          <w:sz w:val="24"/>
          <w:szCs w:val="24"/>
        </w:rPr>
        <w:t xml:space="preserve">Identify updates </w:t>
      </w:r>
      <w:r w:rsidR="003F6E3D">
        <w:rPr>
          <w:rFonts w:ascii="Times New Roman" w:hAnsi="Times New Roman" w:cs="Times New Roman"/>
          <w:sz w:val="24"/>
          <w:szCs w:val="24"/>
        </w:rPr>
        <w:t xml:space="preserve">that </w:t>
      </w:r>
      <w:r w:rsidRPr="003F6E3D">
        <w:rPr>
          <w:rFonts w:ascii="Times New Roman" w:hAnsi="Times New Roman" w:cs="Times New Roman"/>
          <w:sz w:val="24"/>
          <w:szCs w:val="24"/>
        </w:rPr>
        <w:t xml:space="preserve">should be completed internally by InfoIMAGE and </w:t>
      </w:r>
      <w:r w:rsidR="003F6E3D">
        <w:rPr>
          <w:rFonts w:ascii="Times New Roman" w:hAnsi="Times New Roman" w:cs="Times New Roman"/>
          <w:sz w:val="24"/>
          <w:szCs w:val="24"/>
        </w:rPr>
        <w:t>those that</w:t>
      </w:r>
      <w:r w:rsidRPr="003F6E3D">
        <w:rPr>
          <w:rFonts w:ascii="Times New Roman" w:hAnsi="Times New Roman" w:cs="Times New Roman"/>
          <w:sz w:val="24"/>
          <w:szCs w:val="24"/>
        </w:rPr>
        <w:t xml:space="preserve"> should be completed by the client.</w:t>
      </w:r>
    </w:p>
    <w:p w14:paraId="3AFDC2BA" w14:textId="77777777" w:rsidR="006C0BAB" w:rsidRPr="003F6E3D" w:rsidRDefault="006C0BAB" w:rsidP="003F6E3D">
      <w:pPr>
        <w:pStyle w:val="ListParagraph"/>
        <w:numPr>
          <w:ilvl w:val="1"/>
          <w:numId w:val="2"/>
        </w:numPr>
        <w:tabs>
          <w:tab w:val="left" w:pos="6930"/>
        </w:tabs>
        <w:spacing w:line="360" w:lineRule="auto"/>
        <w:jc w:val="both"/>
        <w:rPr>
          <w:rFonts w:ascii="Times New Roman" w:hAnsi="Times New Roman" w:cs="Times New Roman"/>
          <w:sz w:val="24"/>
          <w:szCs w:val="24"/>
        </w:rPr>
      </w:pPr>
      <w:r w:rsidRPr="003F6E3D">
        <w:rPr>
          <w:rFonts w:ascii="Times New Roman" w:hAnsi="Times New Roman" w:cs="Times New Roman"/>
          <w:sz w:val="24"/>
          <w:szCs w:val="24"/>
        </w:rPr>
        <w:t>Itemize a list of updates to create PR’s</w:t>
      </w:r>
    </w:p>
    <w:p w14:paraId="7EE4B6A3" w14:textId="48F807A6" w:rsidR="006C0BAB" w:rsidRPr="003F6E3D" w:rsidRDefault="006C0BAB" w:rsidP="003F6E3D">
      <w:pPr>
        <w:pStyle w:val="ListParagraph"/>
        <w:numPr>
          <w:ilvl w:val="0"/>
          <w:numId w:val="2"/>
        </w:numPr>
        <w:spacing w:line="360" w:lineRule="auto"/>
        <w:jc w:val="both"/>
        <w:rPr>
          <w:rFonts w:ascii="Times New Roman" w:hAnsi="Times New Roman" w:cs="Times New Roman"/>
          <w:sz w:val="24"/>
          <w:szCs w:val="24"/>
        </w:rPr>
      </w:pPr>
      <w:bookmarkStart w:id="10" w:name="_Toc521566379"/>
      <w:r w:rsidRPr="003F6E3D">
        <w:rPr>
          <w:rStyle w:val="Heading2Char"/>
          <w:rFonts w:ascii="Times New Roman" w:hAnsi="Times New Roman" w:cs="Times New Roman"/>
          <w:color w:val="auto"/>
          <w:sz w:val="24"/>
          <w:szCs w:val="24"/>
        </w:rPr>
        <w:t xml:space="preserve">Create Programming Requests </w:t>
      </w:r>
      <w:r w:rsidR="003F6E3D" w:rsidRPr="003F6E3D">
        <w:rPr>
          <w:rStyle w:val="Heading2Char"/>
          <w:rFonts w:ascii="Times New Roman" w:hAnsi="Times New Roman" w:cs="Times New Roman"/>
          <w:b w:val="0"/>
          <w:color w:val="auto"/>
          <w:sz w:val="24"/>
          <w:szCs w:val="24"/>
        </w:rPr>
        <w:t>–</w:t>
      </w:r>
      <w:r w:rsidRPr="003F6E3D">
        <w:rPr>
          <w:rStyle w:val="Heading2Char"/>
          <w:rFonts w:ascii="Times New Roman" w:hAnsi="Times New Roman" w:cs="Times New Roman"/>
          <w:b w:val="0"/>
          <w:color w:val="auto"/>
          <w:sz w:val="24"/>
          <w:szCs w:val="24"/>
        </w:rPr>
        <w:t xml:space="preserve"> </w:t>
      </w:r>
      <w:r w:rsidR="003F6E3D" w:rsidRPr="003F6E3D">
        <w:rPr>
          <w:rStyle w:val="Heading2Char"/>
          <w:rFonts w:ascii="Times New Roman" w:hAnsi="Times New Roman" w:cs="Times New Roman"/>
          <w:b w:val="0"/>
          <w:color w:val="auto"/>
          <w:sz w:val="24"/>
          <w:szCs w:val="24"/>
        </w:rPr>
        <w:t>The</w:t>
      </w:r>
      <w:bookmarkEnd w:id="10"/>
      <w:r w:rsidR="003F6E3D">
        <w:rPr>
          <w:rStyle w:val="Heading2Char"/>
          <w:rFonts w:ascii="Times New Roman" w:hAnsi="Times New Roman" w:cs="Times New Roman"/>
          <w:color w:val="auto"/>
          <w:sz w:val="24"/>
          <w:szCs w:val="24"/>
        </w:rPr>
        <w:t xml:space="preserve"> </w:t>
      </w:r>
      <w:r w:rsidRPr="003F6E3D">
        <w:rPr>
          <w:rFonts w:ascii="Times New Roman" w:hAnsi="Times New Roman" w:cs="Times New Roman"/>
          <w:sz w:val="24"/>
          <w:szCs w:val="24"/>
        </w:rPr>
        <w:t>Audit initiator is responsible for creat</w:t>
      </w:r>
      <w:r w:rsidR="003F6E3D">
        <w:rPr>
          <w:rFonts w:ascii="Times New Roman" w:hAnsi="Times New Roman" w:cs="Times New Roman"/>
          <w:sz w:val="24"/>
          <w:szCs w:val="24"/>
        </w:rPr>
        <w:t>ing</w:t>
      </w:r>
      <w:r w:rsidRPr="003F6E3D">
        <w:rPr>
          <w:rFonts w:ascii="Times New Roman" w:hAnsi="Times New Roman" w:cs="Times New Roman"/>
          <w:sz w:val="24"/>
          <w:szCs w:val="24"/>
        </w:rPr>
        <w:t xml:space="preserve"> </w:t>
      </w:r>
      <w:r w:rsidR="003F6E3D">
        <w:rPr>
          <w:rFonts w:ascii="Times New Roman" w:hAnsi="Times New Roman" w:cs="Times New Roman"/>
          <w:sz w:val="24"/>
          <w:szCs w:val="24"/>
        </w:rPr>
        <w:t>PR’s</w:t>
      </w:r>
      <w:r w:rsidRPr="003F6E3D">
        <w:rPr>
          <w:rFonts w:ascii="Times New Roman" w:hAnsi="Times New Roman" w:cs="Times New Roman"/>
          <w:sz w:val="24"/>
          <w:szCs w:val="24"/>
        </w:rPr>
        <w:t xml:space="preserve"> and completing the PR form with appropriate completion and/or due dates. Once a PR has been created, the PR will be processed according to </w:t>
      </w:r>
      <w:r w:rsidR="003F6E3D">
        <w:rPr>
          <w:rFonts w:ascii="Times New Roman" w:hAnsi="Times New Roman" w:cs="Times New Roman"/>
          <w:sz w:val="24"/>
          <w:szCs w:val="24"/>
        </w:rPr>
        <w:t xml:space="preserve">the </w:t>
      </w:r>
      <w:r w:rsidRPr="003F6E3D">
        <w:rPr>
          <w:rFonts w:ascii="Times New Roman" w:hAnsi="Times New Roman" w:cs="Times New Roman"/>
          <w:sz w:val="24"/>
          <w:szCs w:val="24"/>
        </w:rPr>
        <w:t>standard procedure.</w:t>
      </w:r>
    </w:p>
    <w:p w14:paraId="42DC4E68" w14:textId="5F4B550C" w:rsidR="006C0BAB" w:rsidRPr="003F6E3D" w:rsidRDefault="006C0BAB" w:rsidP="003F6E3D">
      <w:pPr>
        <w:pStyle w:val="ListParagraph"/>
        <w:numPr>
          <w:ilvl w:val="0"/>
          <w:numId w:val="2"/>
        </w:numPr>
        <w:spacing w:line="360" w:lineRule="auto"/>
        <w:jc w:val="both"/>
        <w:rPr>
          <w:rFonts w:ascii="Times New Roman" w:hAnsi="Times New Roman" w:cs="Times New Roman"/>
          <w:sz w:val="24"/>
          <w:szCs w:val="24"/>
        </w:rPr>
      </w:pPr>
      <w:bookmarkStart w:id="11" w:name="_Toc521566380"/>
      <w:r w:rsidRPr="003F6E3D">
        <w:rPr>
          <w:rStyle w:val="Heading2Char"/>
          <w:rFonts w:ascii="Times New Roman" w:hAnsi="Times New Roman" w:cs="Times New Roman"/>
          <w:color w:val="auto"/>
          <w:sz w:val="24"/>
          <w:szCs w:val="24"/>
        </w:rPr>
        <w:t>Audit Conclusion –</w:t>
      </w:r>
      <w:bookmarkEnd w:id="11"/>
      <w:r w:rsidRPr="003F6E3D">
        <w:rPr>
          <w:rStyle w:val="Heading2Char"/>
          <w:rFonts w:ascii="Times New Roman" w:hAnsi="Times New Roman" w:cs="Times New Roman"/>
          <w:color w:val="auto"/>
          <w:sz w:val="24"/>
          <w:szCs w:val="24"/>
        </w:rPr>
        <w:t xml:space="preserve"> </w:t>
      </w:r>
      <w:r w:rsidRPr="003F6E3D">
        <w:rPr>
          <w:rFonts w:ascii="Times New Roman" w:hAnsi="Times New Roman" w:cs="Times New Roman"/>
          <w:sz w:val="24"/>
          <w:szCs w:val="24"/>
        </w:rPr>
        <w:t>Once a list has been generated itemizing all PRs, the Audit initiator can conclude the Audit process by convening a final meeting and/or sending an email notification to interested stakeholders validating the conclusion of the audit results.</w:t>
      </w:r>
    </w:p>
    <w:p w14:paraId="6208A592" w14:textId="77777777" w:rsidR="0067071A" w:rsidRPr="003F6E3D" w:rsidRDefault="0067071A" w:rsidP="00583FFF">
      <w:pPr>
        <w:tabs>
          <w:tab w:val="left" w:pos="6930"/>
        </w:tabs>
        <w:spacing w:line="360" w:lineRule="auto"/>
        <w:rPr>
          <w:rFonts w:ascii="Times New Roman" w:hAnsi="Times New Roman" w:cs="Times New Roman"/>
          <w:sz w:val="24"/>
          <w:szCs w:val="24"/>
        </w:rPr>
      </w:pPr>
    </w:p>
    <w:sectPr w:rsidR="0067071A" w:rsidRPr="003F6E3D" w:rsidSect="00BC0C00">
      <w:headerReference w:type="default" r:id="rId15"/>
      <w:footerReference w:type="defaul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99034F" w14:textId="77777777" w:rsidR="000471DB" w:rsidRDefault="000471DB" w:rsidP="0045027C">
      <w:pPr>
        <w:spacing w:after="0" w:line="240" w:lineRule="auto"/>
      </w:pPr>
      <w:r>
        <w:separator/>
      </w:r>
    </w:p>
  </w:endnote>
  <w:endnote w:type="continuationSeparator" w:id="0">
    <w:p w14:paraId="6168813C" w14:textId="77777777" w:rsidR="000471DB" w:rsidRDefault="000471DB" w:rsidP="0045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3211673"/>
      <w:docPartObj>
        <w:docPartGallery w:val="Page Numbers (Bottom of Page)"/>
        <w:docPartUnique/>
      </w:docPartObj>
    </w:sdtPr>
    <w:sdtEndPr>
      <w:rPr>
        <w:noProof/>
      </w:rPr>
    </w:sdtEndPr>
    <w:sdtContent>
      <w:p w14:paraId="512CA1B2" w14:textId="77777777" w:rsidR="002023A2" w:rsidRDefault="002023A2">
        <w:pPr>
          <w:pStyle w:val="Footer"/>
          <w:jc w:val="center"/>
        </w:pPr>
        <w:r>
          <w:fldChar w:fldCharType="begin"/>
        </w:r>
        <w:r>
          <w:instrText xml:space="preserve"> PAGE   \* MERGEFORMAT </w:instrText>
        </w:r>
        <w:r>
          <w:fldChar w:fldCharType="separate"/>
        </w:r>
        <w:r w:rsidR="00BE3248">
          <w:rPr>
            <w:noProof/>
          </w:rPr>
          <w:t>2</w:t>
        </w:r>
        <w:r>
          <w:rPr>
            <w:noProof/>
          </w:rPr>
          <w:fldChar w:fldCharType="end"/>
        </w:r>
      </w:p>
    </w:sdtContent>
  </w:sdt>
  <w:p w14:paraId="384410B1" w14:textId="77777777" w:rsidR="002023A2" w:rsidRDefault="002023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956EB" w14:textId="77777777" w:rsidR="002023A2" w:rsidRDefault="002023A2">
    <w:pPr>
      <w:pStyle w:val="Footer"/>
    </w:pPr>
  </w:p>
  <w:p w14:paraId="460838CE" w14:textId="77777777" w:rsidR="002023A2" w:rsidRDefault="002023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5C0082" w14:textId="77777777" w:rsidR="000471DB" w:rsidRDefault="000471DB" w:rsidP="0045027C">
      <w:pPr>
        <w:spacing w:after="0" w:line="240" w:lineRule="auto"/>
      </w:pPr>
      <w:r>
        <w:separator/>
      </w:r>
    </w:p>
  </w:footnote>
  <w:footnote w:type="continuationSeparator" w:id="0">
    <w:p w14:paraId="5C5DD93B" w14:textId="77777777" w:rsidR="000471DB" w:rsidRDefault="000471DB" w:rsidP="004502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F5722" w14:textId="77777777" w:rsidR="0045027C" w:rsidRPr="003F0187" w:rsidRDefault="002023A2" w:rsidP="002023A2">
    <w:pPr>
      <w:pStyle w:val="Header"/>
      <w:rPr>
        <w:rFonts w:ascii="Times New Roman" w:hAnsi="Times New Roman" w:cs="Times New Roman"/>
      </w:rPr>
    </w:pPr>
    <w:r>
      <w:rPr>
        <w:noProof/>
      </w:rPr>
      <w:drawing>
        <wp:inline distT="0" distB="0" distL="0" distR="0" wp14:anchorId="29994B08" wp14:editId="78E02873">
          <wp:extent cx="1238250" cy="200025"/>
          <wp:effectExtent l="0" t="0" r="0" b="9525"/>
          <wp:docPr id="5" name="Picture 5" descr="cid:image002.jpg@01CD7B9D.2A04EC20">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 name="Picture 1" descr="cid:image002.jpg@01CD7B9D.2A04EC20">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8250" cy="200025"/>
                  </a:xfrm>
                  <a:prstGeom prst="rect">
                    <a:avLst/>
                  </a:prstGeom>
                  <a:noFill/>
                  <a:ln>
                    <a:noFill/>
                  </a:ln>
                </pic:spPr>
              </pic:pic>
            </a:graphicData>
          </a:graphic>
        </wp:inline>
      </w:drawing>
    </w:r>
    <w:r>
      <w:tab/>
    </w:r>
    <w:r w:rsidR="0045027C" w:rsidRPr="003F0187">
      <w:rPr>
        <w:rFonts w:ascii="Times New Roman" w:hAnsi="Times New Roman" w:cs="Times New Roman"/>
      </w:rPr>
      <w:t xml:space="preserve">InfoIMAGE QA Audit </w:t>
    </w:r>
    <w:r w:rsidRPr="003F0187">
      <w:rPr>
        <w:rFonts w:ascii="Times New Roman" w:hAnsi="Times New Roman" w:cs="Times New Roman"/>
      </w:rPr>
      <w:t>P</w:t>
    </w:r>
    <w:r w:rsidR="0045027C" w:rsidRPr="003F0187">
      <w:rPr>
        <w:rFonts w:ascii="Times New Roman" w:hAnsi="Times New Roman" w:cs="Times New Roman"/>
      </w:rPr>
      <w:t>rocess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7021E"/>
    <w:multiLevelType w:val="hybridMultilevel"/>
    <w:tmpl w:val="AAD67506"/>
    <w:lvl w:ilvl="0" w:tplc="CC543618">
      <w:start w:val="1"/>
      <w:numFmt w:val="lowerLetter"/>
      <w:lvlText w:val="%1)"/>
      <w:lvlJc w:val="left"/>
      <w:pPr>
        <w:ind w:left="1440" w:hanging="360"/>
      </w:pPr>
      <w:rPr>
        <w:rFonts w:asciiTheme="majorHAnsi" w:hAnsiTheme="maj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5DD7AEC"/>
    <w:multiLevelType w:val="hybridMultilevel"/>
    <w:tmpl w:val="000283D0"/>
    <w:lvl w:ilvl="0" w:tplc="CA628E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B17574"/>
    <w:multiLevelType w:val="hybridMultilevel"/>
    <w:tmpl w:val="94C02416"/>
    <w:lvl w:ilvl="0" w:tplc="D5DE349C">
      <w:start w:val="1"/>
      <w:numFmt w:val="upperRoman"/>
      <w:lvlText w:val="%1)"/>
      <w:lvlJc w:val="left"/>
      <w:pPr>
        <w:ind w:left="900" w:hanging="360"/>
      </w:pPr>
      <w:rPr>
        <w:rFonts w:asciiTheme="minorHAnsi" w:eastAsiaTheme="minorHAnsi" w:hAnsiTheme="minorHAnsi" w:cstheme="minorBid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1B537E79"/>
    <w:multiLevelType w:val="hybridMultilevel"/>
    <w:tmpl w:val="1534B5EA"/>
    <w:lvl w:ilvl="0" w:tplc="51FCBB46">
      <w:start w:val="4"/>
      <w:numFmt w:val="decimal"/>
      <w:lvlText w:val="%1)"/>
      <w:lvlJc w:val="left"/>
      <w:pPr>
        <w:ind w:left="810" w:hanging="360"/>
      </w:pPr>
      <w:rPr>
        <w:rFonts w:asciiTheme="majorHAnsi" w:hAnsiTheme="maj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983E7C"/>
    <w:multiLevelType w:val="hybridMultilevel"/>
    <w:tmpl w:val="8AF6A830"/>
    <w:lvl w:ilvl="0" w:tplc="A6F21C5E">
      <w:start w:val="609"/>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20B57661"/>
    <w:multiLevelType w:val="hybridMultilevel"/>
    <w:tmpl w:val="D07EF69E"/>
    <w:lvl w:ilvl="0" w:tplc="2700B4F6">
      <w:start w:val="1"/>
      <w:numFmt w:val="lowerLetter"/>
      <w:lvlText w:val="%1)"/>
      <w:lvlJc w:val="left"/>
      <w:pPr>
        <w:ind w:left="198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nsid w:val="22C46AD9"/>
    <w:multiLevelType w:val="hybridMultilevel"/>
    <w:tmpl w:val="865E6A12"/>
    <w:lvl w:ilvl="0" w:tplc="7A627ED8">
      <w:start w:val="3"/>
      <w:numFmt w:val="decimal"/>
      <w:lvlText w:val="%1."/>
      <w:lvlJc w:val="left"/>
      <w:pPr>
        <w:ind w:left="1485" w:hanging="360"/>
      </w:pPr>
      <w:rPr>
        <w:rFonts w:eastAsiaTheme="majorEastAsia" w:hint="default"/>
        <w:b/>
        <w:sz w:val="26"/>
      </w:rPr>
    </w:lvl>
    <w:lvl w:ilvl="1" w:tplc="04090019">
      <w:start w:val="1"/>
      <w:numFmt w:val="lowerLetter"/>
      <w:lvlText w:val="%2."/>
      <w:lvlJc w:val="left"/>
      <w:pPr>
        <w:ind w:left="2205" w:hanging="360"/>
      </w:pPr>
    </w:lvl>
    <w:lvl w:ilvl="2" w:tplc="7A627ED8">
      <w:start w:val="3"/>
      <w:numFmt w:val="decimal"/>
      <w:lvlText w:val="%3."/>
      <w:lvlJc w:val="left"/>
      <w:pPr>
        <w:ind w:left="3105" w:hanging="360"/>
      </w:pPr>
      <w:rPr>
        <w:rFonts w:eastAsiaTheme="majorEastAsia" w:hint="default"/>
        <w:b/>
        <w:sz w:val="26"/>
      </w:rPr>
    </w:lvl>
    <w:lvl w:ilvl="3" w:tplc="0409000F">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7">
    <w:nsid w:val="286D16E0"/>
    <w:multiLevelType w:val="hybridMultilevel"/>
    <w:tmpl w:val="7D84C2D2"/>
    <w:lvl w:ilvl="0" w:tplc="013E1E18">
      <w:start w:val="1"/>
      <w:numFmt w:val="lowerLetter"/>
      <w:lvlText w:val="%1)"/>
      <w:lvlJc w:val="left"/>
      <w:pPr>
        <w:ind w:left="1485" w:hanging="360"/>
      </w:pPr>
      <w:rPr>
        <w:rFonts w:hint="default"/>
      </w:rPr>
    </w:lvl>
    <w:lvl w:ilvl="1" w:tplc="04090017">
      <w:start w:val="1"/>
      <w:numFmt w:val="lowerLetter"/>
      <w:lvlText w:val="%2)"/>
      <w:lvlJc w:val="left"/>
      <w:pPr>
        <w:ind w:left="2205" w:hanging="360"/>
      </w:pPr>
    </w:lvl>
    <w:lvl w:ilvl="2" w:tplc="7A627ED8">
      <w:start w:val="3"/>
      <w:numFmt w:val="decimal"/>
      <w:lvlText w:val="%3."/>
      <w:lvlJc w:val="left"/>
      <w:pPr>
        <w:ind w:left="3105" w:hanging="360"/>
      </w:pPr>
      <w:rPr>
        <w:rFonts w:eastAsiaTheme="majorEastAsia" w:hint="default"/>
        <w:b/>
        <w:sz w:val="26"/>
      </w:rPr>
    </w:lvl>
    <w:lvl w:ilvl="3" w:tplc="0409000F">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8">
    <w:nsid w:val="3447565B"/>
    <w:multiLevelType w:val="hybridMultilevel"/>
    <w:tmpl w:val="3E0812D8"/>
    <w:lvl w:ilvl="0" w:tplc="013E1E18">
      <w:start w:val="1"/>
      <w:numFmt w:val="lowerLetter"/>
      <w:lvlText w:val="%1)"/>
      <w:lvlJc w:val="left"/>
      <w:pPr>
        <w:ind w:left="1485" w:hanging="360"/>
      </w:pPr>
      <w:rPr>
        <w:rFonts w:hint="default"/>
      </w:rPr>
    </w:lvl>
    <w:lvl w:ilvl="1" w:tplc="04090017">
      <w:start w:val="1"/>
      <w:numFmt w:val="lowerLetter"/>
      <w:lvlText w:val="%2)"/>
      <w:lvlJc w:val="left"/>
      <w:pPr>
        <w:ind w:left="2205" w:hanging="360"/>
      </w:pPr>
    </w:lvl>
    <w:lvl w:ilvl="2" w:tplc="7A627ED8">
      <w:start w:val="3"/>
      <w:numFmt w:val="decimal"/>
      <w:lvlText w:val="%3."/>
      <w:lvlJc w:val="left"/>
      <w:pPr>
        <w:ind w:left="3105" w:hanging="360"/>
      </w:pPr>
      <w:rPr>
        <w:rFonts w:eastAsiaTheme="majorEastAsia" w:hint="default"/>
        <w:b/>
        <w:sz w:val="26"/>
      </w:rPr>
    </w:lvl>
    <w:lvl w:ilvl="3" w:tplc="0409000F">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nsid w:val="36FB7485"/>
    <w:multiLevelType w:val="hybridMultilevel"/>
    <w:tmpl w:val="CC28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AB1A7F"/>
    <w:multiLevelType w:val="hybridMultilevel"/>
    <w:tmpl w:val="5FDC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006DEB"/>
    <w:multiLevelType w:val="hybridMultilevel"/>
    <w:tmpl w:val="C3F2A4D0"/>
    <w:lvl w:ilvl="0" w:tplc="29DC3002">
      <w:start w:val="1"/>
      <w:numFmt w:val="decimal"/>
      <w:lvlText w:val="%1)"/>
      <w:lvlJc w:val="left"/>
      <w:pPr>
        <w:ind w:left="720" w:hanging="360"/>
      </w:pPr>
      <w:rPr>
        <w:rFonts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B372C2"/>
    <w:multiLevelType w:val="hybridMultilevel"/>
    <w:tmpl w:val="D5F229B6"/>
    <w:lvl w:ilvl="0" w:tplc="8F4CDF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554A78"/>
    <w:multiLevelType w:val="hybridMultilevel"/>
    <w:tmpl w:val="A276F708"/>
    <w:lvl w:ilvl="0" w:tplc="013E1E18">
      <w:start w:val="1"/>
      <w:numFmt w:val="lowerLetter"/>
      <w:lvlText w:val="%1)"/>
      <w:lvlJc w:val="left"/>
      <w:pPr>
        <w:ind w:left="1485" w:hanging="360"/>
      </w:pPr>
      <w:rPr>
        <w:rFonts w:hint="default"/>
      </w:rPr>
    </w:lvl>
    <w:lvl w:ilvl="1" w:tplc="04090019">
      <w:start w:val="1"/>
      <w:numFmt w:val="lowerLetter"/>
      <w:lvlText w:val="%2."/>
      <w:lvlJc w:val="left"/>
      <w:pPr>
        <w:ind w:left="2205" w:hanging="360"/>
      </w:pPr>
    </w:lvl>
    <w:lvl w:ilvl="2" w:tplc="7A627ED8">
      <w:start w:val="3"/>
      <w:numFmt w:val="decimal"/>
      <w:lvlText w:val="%3."/>
      <w:lvlJc w:val="left"/>
      <w:pPr>
        <w:ind w:left="3105" w:hanging="360"/>
      </w:pPr>
      <w:rPr>
        <w:rFonts w:eastAsiaTheme="majorEastAsia" w:hint="default"/>
        <w:b/>
        <w:sz w:val="26"/>
      </w:rPr>
    </w:lvl>
    <w:lvl w:ilvl="3" w:tplc="0409000F">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4">
    <w:nsid w:val="4DC83F99"/>
    <w:multiLevelType w:val="hybridMultilevel"/>
    <w:tmpl w:val="42B453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53AB14FF"/>
    <w:multiLevelType w:val="hybridMultilevel"/>
    <w:tmpl w:val="736C749A"/>
    <w:lvl w:ilvl="0" w:tplc="0409001B">
      <w:start w:val="1"/>
      <w:numFmt w:val="lowerRoman"/>
      <w:lvlText w:val="%1."/>
      <w:lvlJc w:val="right"/>
      <w:pPr>
        <w:ind w:left="198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617E6952"/>
    <w:multiLevelType w:val="hybridMultilevel"/>
    <w:tmpl w:val="16CE4E40"/>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8B4EF9"/>
    <w:multiLevelType w:val="hybridMultilevel"/>
    <w:tmpl w:val="F5C06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E06265"/>
    <w:multiLevelType w:val="hybridMultilevel"/>
    <w:tmpl w:val="E424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914281"/>
    <w:multiLevelType w:val="hybridMultilevel"/>
    <w:tmpl w:val="2D72EA24"/>
    <w:lvl w:ilvl="0" w:tplc="875C44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FA833B0"/>
    <w:multiLevelType w:val="hybridMultilevel"/>
    <w:tmpl w:val="6B40EC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1"/>
  </w:num>
  <w:num w:numId="3">
    <w:abstractNumId w:val="19"/>
  </w:num>
  <w:num w:numId="4">
    <w:abstractNumId w:val="16"/>
  </w:num>
  <w:num w:numId="5">
    <w:abstractNumId w:val="1"/>
  </w:num>
  <w:num w:numId="6">
    <w:abstractNumId w:val="2"/>
  </w:num>
  <w:num w:numId="7">
    <w:abstractNumId w:val="3"/>
  </w:num>
  <w:num w:numId="8">
    <w:abstractNumId w:val="0"/>
  </w:num>
  <w:num w:numId="9">
    <w:abstractNumId w:val="5"/>
  </w:num>
  <w:num w:numId="10">
    <w:abstractNumId w:val="13"/>
  </w:num>
  <w:num w:numId="11">
    <w:abstractNumId w:val="12"/>
  </w:num>
  <w:num w:numId="12">
    <w:abstractNumId w:val="20"/>
  </w:num>
  <w:num w:numId="13">
    <w:abstractNumId w:val="9"/>
  </w:num>
  <w:num w:numId="14">
    <w:abstractNumId w:val="10"/>
  </w:num>
  <w:num w:numId="15">
    <w:abstractNumId w:val="18"/>
  </w:num>
  <w:num w:numId="16">
    <w:abstractNumId w:val="14"/>
  </w:num>
  <w:num w:numId="17">
    <w:abstractNumId w:val="17"/>
  </w:num>
  <w:num w:numId="18">
    <w:abstractNumId w:val="8"/>
  </w:num>
  <w:num w:numId="19">
    <w:abstractNumId w:val="7"/>
  </w:num>
  <w:num w:numId="20">
    <w:abstractNumId w:val="15"/>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as Lee">
    <w15:presenceInfo w15:providerId="AD" w15:userId="S-1-5-21-2083258427-1978943827-1532313055-25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27C"/>
    <w:rsid w:val="000471DB"/>
    <w:rsid w:val="00053F9C"/>
    <w:rsid w:val="0010303C"/>
    <w:rsid w:val="00124285"/>
    <w:rsid w:val="001610EB"/>
    <w:rsid w:val="001E15CA"/>
    <w:rsid w:val="001E7B0C"/>
    <w:rsid w:val="002023A2"/>
    <w:rsid w:val="002566CB"/>
    <w:rsid w:val="00345C2C"/>
    <w:rsid w:val="00367D94"/>
    <w:rsid w:val="003830AA"/>
    <w:rsid w:val="003E1B73"/>
    <w:rsid w:val="003F0187"/>
    <w:rsid w:val="003F6E3D"/>
    <w:rsid w:val="00420B51"/>
    <w:rsid w:val="004422F2"/>
    <w:rsid w:val="0045027C"/>
    <w:rsid w:val="0050625B"/>
    <w:rsid w:val="00510C39"/>
    <w:rsid w:val="00560A27"/>
    <w:rsid w:val="005652B4"/>
    <w:rsid w:val="00583FFF"/>
    <w:rsid w:val="005901D7"/>
    <w:rsid w:val="00594851"/>
    <w:rsid w:val="005B192E"/>
    <w:rsid w:val="005B669F"/>
    <w:rsid w:val="005F0548"/>
    <w:rsid w:val="00611B02"/>
    <w:rsid w:val="00625E57"/>
    <w:rsid w:val="00634D8E"/>
    <w:rsid w:val="0067071A"/>
    <w:rsid w:val="006B5997"/>
    <w:rsid w:val="006C0BAB"/>
    <w:rsid w:val="006C77EC"/>
    <w:rsid w:val="006E107A"/>
    <w:rsid w:val="00764E7C"/>
    <w:rsid w:val="00765CF4"/>
    <w:rsid w:val="007A3569"/>
    <w:rsid w:val="008270C9"/>
    <w:rsid w:val="00827715"/>
    <w:rsid w:val="009653A0"/>
    <w:rsid w:val="0099134B"/>
    <w:rsid w:val="0099267A"/>
    <w:rsid w:val="009D64B1"/>
    <w:rsid w:val="009D6951"/>
    <w:rsid w:val="00A402E4"/>
    <w:rsid w:val="00AC6C96"/>
    <w:rsid w:val="00B01756"/>
    <w:rsid w:val="00B77735"/>
    <w:rsid w:val="00BB6E5C"/>
    <w:rsid w:val="00BC0C00"/>
    <w:rsid w:val="00BE3248"/>
    <w:rsid w:val="00C916D4"/>
    <w:rsid w:val="00C9503D"/>
    <w:rsid w:val="00CE435A"/>
    <w:rsid w:val="00D3362C"/>
    <w:rsid w:val="00D81167"/>
    <w:rsid w:val="00D93540"/>
    <w:rsid w:val="00E21AC5"/>
    <w:rsid w:val="00E86FE4"/>
    <w:rsid w:val="00EA66F3"/>
    <w:rsid w:val="00F479A8"/>
    <w:rsid w:val="00F574D7"/>
    <w:rsid w:val="00F635E5"/>
    <w:rsid w:val="00F75154"/>
    <w:rsid w:val="00FB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F3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27C"/>
  </w:style>
  <w:style w:type="paragraph" w:styleId="Heading1">
    <w:name w:val="heading 1"/>
    <w:basedOn w:val="Normal"/>
    <w:next w:val="Normal"/>
    <w:link w:val="Heading1Char"/>
    <w:uiPriority w:val="9"/>
    <w:qFormat/>
    <w:rsid w:val="002023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3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50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27C"/>
  </w:style>
  <w:style w:type="paragraph" w:styleId="Footer">
    <w:name w:val="footer"/>
    <w:basedOn w:val="Normal"/>
    <w:link w:val="FooterChar"/>
    <w:uiPriority w:val="99"/>
    <w:unhideWhenUsed/>
    <w:rsid w:val="0045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27C"/>
  </w:style>
  <w:style w:type="paragraph" w:styleId="BalloonText">
    <w:name w:val="Balloon Text"/>
    <w:basedOn w:val="Normal"/>
    <w:link w:val="BalloonTextChar"/>
    <w:uiPriority w:val="99"/>
    <w:semiHidden/>
    <w:unhideWhenUsed/>
    <w:rsid w:val="00450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27C"/>
    <w:rPr>
      <w:rFonts w:ascii="Tahoma" w:hAnsi="Tahoma" w:cs="Tahoma"/>
      <w:sz w:val="16"/>
      <w:szCs w:val="16"/>
    </w:rPr>
  </w:style>
  <w:style w:type="paragraph" w:styleId="ListParagraph">
    <w:name w:val="List Paragraph"/>
    <w:basedOn w:val="Normal"/>
    <w:uiPriority w:val="34"/>
    <w:qFormat/>
    <w:rsid w:val="0045027C"/>
    <w:pPr>
      <w:ind w:left="720"/>
      <w:contextualSpacing/>
    </w:pPr>
  </w:style>
  <w:style w:type="character" w:customStyle="1" w:styleId="Heading1Char">
    <w:name w:val="Heading 1 Char"/>
    <w:basedOn w:val="DefaultParagraphFont"/>
    <w:link w:val="Heading1"/>
    <w:uiPriority w:val="9"/>
    <w:rsid w:val="002023A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23A2"/>
    <w:pPr>
      <w:outlineLvl w:val="9"/>
    </w:pPr>
    <w:rPr>
      <w:lang w:eastAsia="ja-JP"/>
    </w:rPr>
  </w:style>
  <w:style w:type="paragraph" w:styleId="TOC2">
    <w:name w:val="toc 2"/>
    <w:basedOn w:val="Normal"/>
    <w:next w:val="Normal"/>
    <w:autoRedefine/>
    <w:uiPriority w:val="39"/>
    <w:unhideWhenUsed/>
    <w:qFormat/>
    <w:rsid w:val="00B77735"/>
    <w:pPr>
      <w:tabs>
        <w:tab w:val="left" w:pos="660"/>
        <w:tab w:val="right" w:leader="dot" w:pos="9350"/>
      </w:tabs>
      <w:spacing w:after="100"/>
      <w:ind w:left="220"/>
    </w:pPr>
    <w:rPr>
      <w:rFonts w:eastAsiaTheme="minorEastAsia"/>
      <w:lang w:eastAsia="ja-JP"/>
    </w:rPr>
  </w:style>
  <w:style w:type="paragraph" w:styleId="TOC1">
    <w:name w:val="toc 1"/>
    <w:basedOn w:val="Normal"/>
    <w:next w:val="Normal"/>
    <w:autoRedefine/>
    <w:uiPriority w:val="39"/>
    <w:unhideWhenUsed/>
    <w:qFormat/>
    <w:rsid w:val="002023A2"/>
    <w:pPr>
      <w:spacing w:after="100"/>
    </w:pPr>
    <w:rPr>
      <w:rFonts w:eastAsiaTheme="minorEastAsia"/>
      <w:lang w:eastAsia="ja-JP"/>
    </w:rPr>
  </w:style>
  <w:style w:type="paragraph" w:styleId="TOC3">
    <w:name w:val="toc 3"/>
    <w:basedOn w:val="Normal"/>
    <w:next w:val="Normal"/>
    <w:autoRedefine/>
    <w:uiPriority w:val="39"/>
    <w:unhideWhenUsed/>
    <w:qFormat/>
    <w:rsid w:val="002023A2"/>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2023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503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9503D"/>
    <w:rPr>
      <w:color w:val="0000FF" w:themeColor="hyperlink"/>
      <w:u w:val="single"/>
    </w:rPr>
  </w:style>
  <w:style w:type="paragraph" w:styleId="Revision">
    <w:name w:val="Revision"/>
    <w:hidden/>
    <w:uiPriority w:val="99"/>
    <w:semiHidden/>
    <w:rsid w:val="00B7773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27C"/>
  </w:style>
  <w:style w:type="paragraph" w:styleId="Heading1">
    <w:name w:val="heading 1"/>
    <w:basedOn w:val="Normal"/>
    <w:next w:val="Normal"/>
    <w:link w:val="Heading1Char"/>
    <w:uiPriority w:val="9"/>
    <w:qFormat/>
    <w:rsid w:val="002023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3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50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27C"/>
  </w:style>
  <w:style w:type="paragraph" w:styleId="Footer">
    <w:name w:val="footer"/>
    <w:basedOn w:val="Normal"/>
    <w:link w:val="FooterChar"/>
    <w:uiPriority w:val="99"/>
    <w:unhideWhenUsed/>
    <w:rsid w:val="0045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27C"/>
  </w:style>
  <w:style w:type="paragraph" w:styleId="BalloonText">
    <w:name w:val="Balloon Text"/>
    <w:basedOn w:val="Normal"/>
    <w:link w:val="BalloonTextChar"/>
    <w:uiPriority w:val="99"/>
    <w:semiHidden/>
    <w:unhideWhenUsed/>
    <w:rsid w:val="00450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27C"/>
    <w:rPr>
      <w:rFonts w:ascii="Tahoma" w:hAnsi="Tahoma" w:cs="Tahoma"/>
      <w:sz w:val="16"/>
      <w:szCs w:val="16"/>
    </w:rPr>
  </w:style>
  <w:style w:type="paragraph" w:styleId="ListParagraph">
    <w:name w:val="List Paragraph"/>
    <w:basedOn w:val="Normal"/>
    <w:uiPriority w:val="34"/>
    <w:qFormat/>
    <w:rsid w:val="0045027C"/>
    <w:pPr>
      <w:ind w:left="720"/>
      <w:contextualSpacing/>
    </w:pPr>
  </w:style>
  <w:style w:type="character" w:customStyle="1" w:styleId="Heading1Char">
    <w:name w:val="Heading 1 Char"/>
    <w:basedOn w:val="DefaultParagraphFont"/>
    <w:link w:val="Heading1"/>
    <w:uiPriority w:val="9"/>
    <w:rsid w:val="002023A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23A2"/>
    <w:pPr>
      <w:outlineLvl w:val="9"/>
    </w:pPr>
    <w:rPr>
      <w:lang w:eastAsia="ja-JP"/>
    </w:rPr>
  </w:style>
  <w:style w:type="paragraph" w:styleId="TOC2">
    <w:name w:val="toc 2"/>
    <w:basedOn w:val="Normal"/>
    <w:next w:val="Normal"/>
    <w:autoRedefine/>
    <w:uiPriority w:val="39"/>
    <w:unhideWhenUsed/>
    <w:qFormat/>
    <w:rsid w:val="00B77735"/>
    <w:pPr>
      <w:tabs>
        <w:tab w:val="left" w:pos="660"/>
        <w:tab w:val="right" w:leader="dot" w:pos="9350"/>
      </w:tabs>
      <w:spacing w:after="100"/>
      <w:ind w:left="220"/>
    </w:pPr>
    <w:rPr>
      <w:rFonts w:eastAsiaTheme="minorEastAsia"/>
      <w:lang w:eastAsia="ja-JP"/>
    </w:rPr>
  </w:style>
  <w:style w:type="paragraph" w:styleId="TOC1">
    <w:name w:val="toc 1"/>
    <w:basedOn w:val="Normal"/>
    <w:next w:val="Normal"/>
    <w:autoRedefine/>
    <w:uiPriority w:val="39"/>
    <w:unhideWhenUsed/>
    <w:qFormat/>
    <w:rsid w:val="002023A2"/>
    <w:pPr>
      <w:spacing w:after="100"/>
    </w:pPr>
    <w:rPr>
      <w:rFonts w:eastAsiaTheme="minorEastAsia"/>
      <w:lang w:eastAsia="ja-JP"/>
    </w:rPr>
  </w:style>
  <w:style w:type="paragraph" w:styleId="TOC3">
    <w:name w:val="toc 3"/>
    <w:basedOn w:val="Normal"/>
    <w:next w:val="Normal"/>
    <w:autoRedefine/>
    <w:uiPriority w:val="39"/>
    <w:unhideWhenUsed/>
    <w:qFormat/>
    <w:rsid w:val="002023A2"/>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2023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503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9503D"/>
    <w:rPr>
      <w:color w:val="0000FF" w:themeColor="hyperlink"/>
      <w:u w:val="single"/>
    </w:rPr>
  </w:style>
  <w:style w:type="paragraph" w:styleId="Revision">
    <w:name w:val="Revision"/>
    <w:hidden/>
    <w:uiPriority w:val="99"/>
    <w:semiHidden/>
    <w:rsid w:val="00B777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81941">
      <w:bodyDiv w:val="1"/>
      <w:marLeft w:val="0"/>
      <w:marRight w:val="0"/>
      <w:marTop w:val="0"/>
      <w:marBottom w:val="0"/>
      <w:divBdr>
        <w:top w:val="none" w:sz="0" w:space="0" w:color="auto"/>
        <w:left w:val="none" w:sz="0" w:space="0" w:color="auto"/>
        <w:bottom w:val="none" w:sz="0" w:space="0" w:color="auto"/>
        <w:right w:val="none" w:sz="0" w:space="0" w:color="auto"/>
      </w:divBdr>
    </w:div>
    <w:div w:id="789856587">
      <w:bodyDiv w:val="1"/>
      <w:marLeft w:val="0"/>
      <w:marRight w:val="0"/>
      <w:marTop w:val="0"/>
      <w:marBottom w:val="0"/>
      <w:divBdr>
        <w:top w:val="none" w:sz="0" w:space="0" w:color="auto"/>
        <w:left w:val="none" w:sz="0" w:space="0" w:color="auto"/>
        <w:bottom w:val="none" w:sz="0" w:space="0" w:color="auto"/>
        <w:right w:val="none" w:sz="0" w:space="0" w:color="auto"/>
      </w:divBdr>
    </w:div>
    <w:div w:id="939796590">
      <w:bodyDiv w:val="1"/>
      <w:marLeft w:val="0"/>
      <w:marRight w:val="0"/>
      <w:marTop w:val="0"/>
      <w:marBottom w:val="0"/>
      <w:divBdr>
        <w:top w:val="none" w:sz="0" w:space="0" w:color="auto"/>
        <w:left w:val="none" w:sz="0" w:space="0" w:color="auto"/>
        <w:bottom w:val="none" w:sz="0" w:space="0" w:color="auto"/>
        <w:right w:val="none" w:sz="0" w:space="0" w:color="auto"/>
      </w:divBdr>
    </w:div>
    <w:div w:id="1027170944">
      <w:bodyDiv w:val="1"/>
      <w:marLeft w:val="0"/>
      <w:marRight w:val="0"/>
      <w:marTop w:val="0"/>
      <w:marBottom w:val="0"/>
      <w:divBdr>
        <w:top w:val="none" w:sz="0" w:space="0" w:color="auto"/>
        <w:left w:val="none" w:sz="0" w:space="0" w:color="auto"/>
        <w:bottom w:val="none" w:sz="0" w:space="0" w:color="auto"/>
        <w:right w:val="none" w:sz="0" w:space="0" w:color="auto"/>
      </w:divBdr>
    </w:div>
    <w:div w:id="150932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infoimageinc.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www.infoimageinc.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infoimagein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930AC8-5A16-454B-8E69-3B1FB28C2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InfoIMAGE QA Audit Process</vt:lpstr>
    </vt:vector>
  </TitlesOfParts>
  <Company>Microsoft</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InfoIMAGE QA Audit Process</dc:title>
  <dc:creator>Pamela Isaac</dc:creator>
  <cp:lastModifiedBy>Pamela Isaac</cp:lastModifiedBy>
  <cp:revision>2</cp:revision>
  <cp:lastPrinted>2018-03-13T22:39:00Z</cp:lastPrinted>
  <dcterms:created xsi:type="dcterms:W3CDTF">2018-08-29T22:27:00Z</dcterms:created>
  <dcterms:modified xsi:type="dcterms:W3CDTF">2018-08-29T22:27:00Z</dcterms:modified>
</cp:coreProperties>
</file>